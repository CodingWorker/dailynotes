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B37B37" w:rsidRPr="00B37B37" w:rsidRDefault="00B37B37" w:rsidP="00B37B37">
      <w:pPr>
        <w:widowControl/>
        <w:shd w:val="clear" w:color="auto" w:fill="FFFFFF"/>
        <w:jc w:val="center"/>
        <w:outlineLvl w:val="0"/>
        <w:rPr>
          <w:rFonts w:ascii="Helvetica" w:eastAsia="宋体" w:hAnsi="Helvetica" w:cs="Helvetica"/>
          <w:b/>
          <w:bCs/>
          <w:color w:val="AAAAAA"/>
          <w:kern w:val="36"/>
          <w:sz w:val="48"/>
          <w:szCs w:val="48"/>
        </w:rPr>
      </w:pPr>
      <w:r w:rsidRPr="00B37B37">
        <w:rPr>
          <w:rFonts w:ascii="Helvetica" w:eastAsia="宋体" w:hAnsi="Helvetica" w:cs="Helvetica"/>
          <w:b/>
          <w:bCs/>
          <w:color w:val="AAAAAA"/>
          <w:kern w:val="36"/>
          <w:sz w:val="48"/>
          <w:szCs w:val="48"/>
        </w:rPr>
        <w:t>Gradle</w:t>
      </w:r>
      <w:r w:rsidRPr="00B37B37">
        <w:rPr>
          <w:rFonts w:ascii="Helvetica" w:eastAsia="宋体" w:hAnsi="Helvetica" w:cs="Helvetica"/>
          <w:b/>
          <w:bCs/>
          <w:color w:val="AAAAAA"/>
          <w:kern w:val="36"/>
          <w:sz w:val="48"/>
          <w:szCs w:val="48"/>
        </w:rPr>
        <w:t>教程</w:t>
      </w:r>
    </w:p>
    <w:p w:rsidR="00B37B37" w:rsidRDefault="00B37B37" w:rsidP="00B37B37">
      <w:pPr>
        <w:pStyle w:val="a5"/>
        <w:spacing w:before="0" w:beforeAutospacing="0" w:after="92" w:afterAutospacing="0"/>
        <w:rPr>
          <w:color w:val="333333"/>
          <w:sz w:val="17"/>
          <w:szCs w:val="17"/>
          <w:shd w:val="clear" w:color="auto" w:fill="FFFFFF"/>
        </w:rPr>
      </w:pPr>
      <w:hyperlink r:id="rId7" w:history="1">
        <w:r>
          <w:rPr>
            <w:rStyle w:val="a6"/>
            <w:color w:val="45B6F7"/>
            <w:sz w:val="17"/>
            <w:szCs w:val="17"/>
          </w:rPr>
          <w:t>Ant</w:t>
        </w:r>
      </w:hyperlink>
      <w:r>
        <w:rPr>
          <w:color w:val="333333"/>
          <w:sz w:val="17"/>
          <w:szCs w:val="17"/>
          <w:shd w:val="clear" w:color="auto" w:fill="FFFFFF"/>
        </w:rPr>
        <w:t>和</w:t>
      </w:r>
      <w:hyperlink r:id="rId8" w:history="1">
        <w:r>
          <w:rPr>
            <w:rStyle w:val="a6"/>
            <w:color w:val="3298D6"/>
            <w:sz w:val="17"/>
            <w:szCs w:val="17"/>
          </w:rPr>
          <w:t>Maven</w:t>
        </w:r>
      </w:hyperlink>
      <w:r>
        <w:rPr>
          <w:color w:val="333333"/>
          <w:sz w:val="17"/>
          <w:szCs w:val="17"/>
          <w:shd w:val="clear" w:color="auto" w:fill="FFFFFF"/>
        </w:rPr>
        <w:t>共享在</w:t>
      </w:r>
      <w:hyperlink r:id="rId9" w:history="1">
        <w:r>
          <w:rPr>
            <w:rStyle w:val="a6"/>
            <w:color w:val="3298D6"/>
            <w:sz w:val="17"/>
            <w:szCs w:val="17"/>
          </w:rPr>
          <w:t>Java</w:t>
        </w:r>
      </w:hyperlink>
      <w:r>
        <w:rPr>
          <w:color w:val="333333"/>
          <w:sz w:val="17"/>
          <w:szCs w:val="17"/>
          <w:shd w:val="clear" w:color="auto" w:fill="FFFFFF"/>
        </w:rPr>
        <w:t>市场上相当大的成功。ANT是在2000年发布了第一个版本的工具，它是基于程序编程思想的发展。 后来，人们在 Apache-Ivy的帮助下，网络接受插件和依赖管理的能力有所提升。但主要缺点是使用XML作为一种格式来写构建脚本。XML是分层的，不利于程序的编程，而且当XML文件变大以后变得难以管理。</w:t>
      </w:r>
    </w:p>
    <w:p w:rsidR="00B37B37" w:rsidRDefault="00B37B37" w:rsidP="00B37B37">
      <w:pPr>
        <w:pStyle w:val="a5"/>
        <w:spacing w:before="0" w:beforeAutospacing="0" w:after="92" w:afterAutospacing="0"/>
        <w:rPr>
          <w:color w:val="333333"/>
          <w:sz w:val="17"/>
          <w:szCs w:val="17"/>
          <w:shd w:val="clear" w:color="auto" w:fill="FFFFFF"/>
        </w:rPr>
      </w:pPr>
      <w:r>
        <w:rPr>
          <w:color w:val="333333"/>
          <w:sz w:val="17"/>
          <w:szCs w:val="17"/>
          <w:shd w:val="clear" w:color="auto" w:fill="FFFFFF"/>
        </w:rPr>
        <w:t>Maven在2004年推出的，它比ANT有一个很大的改进。它改变了结构并且继续使用XML编写生成规范。Maven的依赖约定和能够通过网络下载依赖关系。Maven的主要好处是它的生命周期。虽然接连的多个项目生命周期相同，这是以灵活性为代价的。 Maven也面临着依赖管理的一些问题。它</w:t>
      </w:r>
      <w:r w:rsidRPr="003E0DD0">
        <w:rPr>
          <w:color w:val="FF0000"/>
          <w:sz w:val="17"/>
          <w:szCs w:val="17"/>
          <w:u w:val="single"/>
          <w:shd w:val="clear" w:color="auto" w:fill="FFFFFF"/>
        </w:rPr>
        <w:t>不会在同一库版本之间处理好矛盾，复杂的定制构建脚本实际上Maven比ANT更难写</w:t>
      </w:r>
      <w:r>
        <w:rPr>
          <w:color w:val="333333"/>
          <w:sz w:val="17"/>
          <w:szCs w:val="17"/>
          <w:shd w:val="clear" w:color="auto" w:fill="FFFFFF"/>
        </w:rPr>
        <w:t>。</w:t>
      </w:r>
    </w:p>
    <w:p w:rsidR="00B37B37" w:rsidRDefault="00B37B37" w:rsidP="00B37B37">
      <w:pPr>
        <w:pStyle w:val="a5"/>
        <w:spacing w:before="0" w:beforeAutospacing="0" w:after="92" w:afterAutospacing="0"/>
        <w:rPr>
          <w:color w:val="333333"/>
          <w:sz w:val="17"/>
          <w:szCs w:val="17"/>
          <w:shd w:val="clear" w:color="auto" w:fill="FFFFFF"/>
        </w:rPr>
      </w:pPr>
      <w:r>
        <w:rPr>
          <w:color w:val="333333"/>
          <w:sz w:val="17"/>
          <w:szCs w:val="17"/>
          <w:shd w:val="clear" w:color="auto" w:fill="FFFFFF"/>
        </w:rPr>
        <w:t>最后，</w:t>
      </w:r>
      <w:hyperlink r:id="rId10" w:history="1">
        <w:r>
          <w:rPr>
            <w:rStyle w:val="a6"/>
            <w:color w:val="3298D6"/>
            <w:sz w:val="17"/>
            <w:szCs w:val="17"/>
          </w:rPr>
          <w:t>Gradle</w:t>
        </w:r>
      </w:hyperlink>
      <w:r>
        <w:rPr>
          <w:color w:val="333333"/>
          <w:sz w:val="17"/>
          <w:szCs w:val="17"/>
          <w:shd w:val="clear" w:color="auto" w:fill="FFFFFF"/>
        </w:rPr>
        <w:t>于2012年发布，带来了一些更高效的特点。</w:t>
      </w:r>
    </w:p>
    <w:p w:rsidR="00B37B37" w:rsidRDefault="00B37B37" w:rsidP="00B37B37">
      <w:pPr>
        <w:pStyle w:val="a5"/>
        <w:spacing w:before="0" w:beforeAutospacing="0" w:after="92" w:afterAutospacing="0"/>
        <w:rPr>
          <w:color w:val="333333"/>
          <w:sz w:val="17"/>
          <w:szCs w:val="17"/>
          <w:shd w:val="clear" w:color="auto" w:fill="FFFFFF"/>
        </w:rPr>
      </w:pPr>
      <w:r>
        <w:rPr>
          <w:color w:val="333333"/>
          <w:sz w:val="17"/>
          <w:szCs w:val="17"/>
          <w:shd w:val="clear" w:color="auto" w:fill="FFFFFF"/>
        </w:rPr>
        <w:t>Gradle是一个基于Apache Ant和Apache Maven</w:t>
      </w:r>
      <w:r w:rsidRPr="003E0DD0">
        <w:rPr>
          <w:color w:val="FF0000"/>
          <w:sz w:val="17"/>
          <w:szCs w:val="17"/>
          <w:shd w:val="clear" w:color="auto" w:fill="FFFFFF"/>
        </w:rPr>
        <w:t>概念</w:t>
      </w:r>
      <w:r>
        <w:rPr>
          <w:color w:val="333333"/>
          <w:sz w:val="17"/>
          <w:szCs w:val="17"/>
          <w:shd w:val="clear" w:color="auto" w:fill="FFFFFF"/>
        </w:rPr>
        <w:t>的</w:t>
      </w:r>
      <w:r w:rsidRPr="003E0DD0">
        <w:rPr>
          <w:color w:val="FF0000"/>
          <w:sz w:val="17"/>
          <w:szCs w:val="17"/>
          <w:bdr w:val="single" w:sz="4" w:space="0" w:color="auto"/>
          <w:shd w:val="clear" w:color="auto" w:fill="FFFFFF"/>
        </w:rPr>
        <w:t>项目自动化建构工具</w:t>
      </w:r>
      <w:r>
        <w:rPr>
          <w:color w:val="333333"/>
          <w:sz w:val="17"/>
          <w:szCs w:val="17"/>
          <w:shd w:val="clear" w:color="auto" w:fill="FFFFFF"/>
        </w:rPr>
        <w:t>。它使用一种基于</w:t>
      </w:r>
      <w:r w:rsidRPr="005F5E18">
        <w:rPr>
          <w:color w:val="FF0000"/>
          <w:sz w:val="17"/>
          <w:szCs w:val="17"/>
          <w:bdr w:val="single" w:sz="4" w:space="0" w:color="auto"/>
          <w:shd w:val="clear" w:color="auto" w:fill="FFFFFF"/>
        </w:rPr>
        <w:t>Groovy</w:t>
      </w:r>
      <w:r>
        <w:rPr>
          <w:color w:val="333333"/>
          <w:sz w:val="17"/>
          <w:szCs w:val="17"/>
          <w:shd w:val="clear" w:color="auto" w:fill="FFFFFF"/>
        </w:rPr>
        <w:t>的特定领域语言(DSL)来声明项目设置，抛弃了基于XML的各种繁琐配置。 面向Java应用为主。当前其支持的语言限于Java、Groovy和Scala，计划未来将支持更多的语言。</w:t>
      </w:r>
    </w:p>
    <w:p w:rsidR="00B37B37" w:rsidRDefault="00B37B37" w:rsidP="00B37B37">
      <w:pPr>
        <w:pStyle w:val="2"/>
        <w:pBdr>
          <w:bottom w:val="single" w:sz="4" w:space="6" w:color="EAEAEA"/>
        </w:pBdr>
        <w:spacing w:before="138" w:after="138"/>
        <w:rPr>
          <w:rFonts w:ascii="inherit" w:hAnsi="inherit"/>
          <w:color w:val="555555"/>
          <w:sz w:val="21"/>
          <w:szCs w:val="21"/>
          <w:shd w:val="clear" w:color="auto" w:fill="FFFFFF"/>
        </w:rPr>
      </w:pPr>
      <w:r>
        <w:rPr>
          <w:rFonts w:ascii="inherit" w:hAnsi="inherit"/>
          <w:color w:val="555555"/>
          <w:sz w:val="21"/>
          <w:szCs w:val="21"/>
          <w:shd w:val="clear" w:color="auto" w:fill="FFFFFF"/>
        </w:rPr>
        <w:t>下面是一些</w:t>
      </w:r>
      <w:r>
        <w:rPr>
          <w:rFonts w:ascii="inherit" w:hAnsi="inherit"/>
          <w:color w:val="555555"/>
          <w:sz w:val="21"/>
          <w:szCs w:val="21"/>
          <w:shd w:val="clear" w:color="auto" w:fill="FFFFFF"/>
        </w:rPr>
        <w:t>Gradle</w:t>
      </w:r>
      <w:r>
        <w:rPr>
          <w:rFonts w:ascii="inherit" w:hAnsi="inherit"/>
          <w:color w:val="555555"/>
          <w:sz w:val="21"/>
          <w:szCs w:val="21"/>
          <w:shd w:val="clear" w:color="auto" w:fill="FFFFFF"/>
        </w:rPr>
        <w:t>的功能</w:t>
      </w:r>
    </w:p>
    <w:p w:rsidR="00B37B37" w:rsidRDefault="00B37B37" w:rsidP="00B37B37">
      <w:pPr>
        <w:widowControl/>
        <w:numPr>
          <w:ilvl w:val="0"/>
          <w:numId w:val="1"/>
        </w:numPr>
        <w:spacing w:before="100" w:beforeAutospacing="1" w:after="69"/>
        <w:ind w:left="530"/>
        <w:jc w:val="left"/>
        <w:rPr>
          <w:rFonts w:ascii="宋体" w:hAnsi="宋体"/>
          <w:color w:val="333333"/>
          <w:sz w:val="17"/>
          <w:szCs w:val="17"/>
          <w:shd w:val="clear" w:color="auto" w:fill="FFFFFF"/>
        </w:rPr>
      </w:pPr>
      <w:r>
        <w:rPr>
          <w:color w:val="333333"/>
          <w:sz w:val="17"/>
          <w:szCs w:val="17"/>
          <w:shd w:val="clear" w:color="auto" w:fill="FFFFFF"/>
        </w:rPr>
        <w:t>按约定声明构建和建设；</w:t>
      </w:r>
    </w:p>
    <w:p w:rsidR="00B37B37" w:rsidRDefault="00B37B37" w:rsidP="00B37B37">
      <w:pPr>
        <w:widowControl/>
        <w:numPr>
          <w:ilvl w:val="0"/>
          <w:numId w:val="1"/>
        </w:numPr>
        <w:spacing w:before="100" w:beforeAutospacing="1" w:after="69"/>
        <w:ind w:left="530"/>
        <w:jc w:val="left"/>
        <w:rPr>
          <w:color w:val="333333"/>
          <w:sz w:val="17"/>
          <w:szCs w:val="17"/>
          <w:shd w:val="clear" w:color="auto" w:fill="FFFFFF"/>
        </w:rPr>
      </w:pPr>
      <w:r>
        <w:rPr>
          <w:color w:val="333333"/>
          <w:sz w:val="17"/>
          <w:szCs w:val="17"/>
          <w:shd w:val="clear" w:color="auto" w:fill="FFFFFF"/>
        </w:rPr>
        <w:t>强大的支持多工程的构建；</w:t>
      </w:r>
    </w:p>
    <w:p w:rsidR="00B37B37" w:rsidRDefault="00B37B37" w:rsidP="00B37B37">
      <w:pPr>
        <w:widowControl/>
        <w:numPr>
          <w:ilvl w:val="0"/>
          <w:numId w:val="1"/>
        </w:numPr>
        <w:spacing w:before="100" w:beforeAutospacing="1" w:after="69"/>
        <w:ind w:left="530"/>
        <w:jc w:val="left"/>
        <w:rPr>
          <w:color w:val="333333"/>
          <w:sz w:val="17"/>
          <w:szCs w:val="17"/>
          <w:shd w:val="clear" w:color="auto" w:fill="FFFFFF"/>
        </w:rPr>
      </w:pPr>
      <w:r>
        <w:rPr>
          <w:color w:val="333333"/>
          <w:sz w:val="17"/>
          <w:szCs w:val="17"/>
          <w:shd w:val="clear" w:color="auto" w:fill="FFFFFF"/>
        </w:rPr>
        <w:t>强大的依赖管理（基于</w:t>
      </w:r>
      <w:r>
        <w:rPr>
          <w:color w:val="333333"/>
          <w:sz w:val="17"/>
          <w:szCs w:val="17"/>
          <w:shd w:val="clear" w:color="auto" w:fill="FFFFFF"/>
        </w:rPr>
        <w:t>Apache Ivy</w:t>
      </w:r>
      <w:r>
        <w:rPr>
          <w:color w:val="333333"/>
          <w:sz w:val="17"/>
          <w:szCs w:val="17"/>
          <w:shd w:val="clear" w:color="auto" w:fill="FFFFFF"/>
        </w:rPr>
        <w:t>），提供最大的便利去构建工程；</w:t>
      </w:r>
    </w:p>
    <w:p w:rsidR="00B37B37" w:rsidRDefault="00B37B37" w:rsidP="00B37B37">
      <w:pPr>
        <w:widowControl/>
        <w:numPr>
          <w:ilvl w:val="0"/>
          <w:numId w:val="1"/>
        </w:numPr>
        <w:spacing w:before="100" w:beforeAutospacing="1" w:after="69"/>
        <w:ind w:left="530"/>
        <w:jc w:val="left"/>
        <w:rPr>
          <w:color w:val="333333"/>
          <w:sz w:val="17"/>
          <w:szCs w:val="17"/>
          <w:shd w:val="clear" w:color="auto" w:fill="FFFFFF"/>
        </w:rPr>
      </w:pPr>
      <w:r>
        <w:rPr>
          <w:color w:val="333333"/>
          <w:sz w:val="17"/>
          <w:szCs w:val="17"/>
          <w:shd w:val="clear" w:color="auto" w:fill="FFFFFF"/>
        </w:rPr>
        <w:t>全力支持已有的</w:t>
      </w:r>
      <w:r>
        <w:rPr>
          <w:color w:val="333333"/>
          <w:sz w:val="17"/>
          <w:szCs w:val="17"/>
          <w:shd w:val="clear" w:color="auto" w:fill="FFFFFF"/>
        </w:rPr>
        <w:t xml:space="preserve"> Maven </w:t>
      </w:r>
      <w:r>
        <w:rPr>
          <w:color w:val="333333"/>
          <w:sz w:val="17"/>
          <w:szCs w:val="17"/>
          <w:shd w:val="clear" w:color="auto" w:fill="FFFFFF"/>
        </w:rPr>
        <w:t>或者</w:t>
      </w:r>
      <w:r>
        <w:rPr>
          <w:color w:val="333333"/>
          <w:sz w:val="17"/>
          <w:szCs w:val="17"/>
          <w:shd w:val="clear" w:color="auto" w:fill="FFFFFF"/>
        </w:rPr>
        <w:t>Ivy</w:t>
      </w:r>
      <w:r>
        <w:rPr>
          <w:color w:val="333333"/>
          <w:sz w:val="17"/>
          <w:szCs w:val="17"/>
          <w:shd w:val="clear" w:color="auto" w:fill="FFFFFF"/>
        </w:rPr>
        <w:t>仓库基础建设；</w:t>
      </w:r>
    </w:p>
    <w:p w:rsidR="00B37B37" w:rsidRDefault="00B37B37" w:rsidP="00B37B37">
      <w:pPr>
        <w:widowControl/>
        <w:numPr>
          <w:ilvl w:val="0"/>
          <w:numId w:val="1"/>
        </w:numPr>
        <w:spacing w:before="100" w:beforeAutospacing="1" w:after="69"/>
        <w:ind w:left="530"/>
        <w:jc w:val="left"/>
        <w:rPr>
          <w:color w:val="333333"/>
          <w:sz w:val="17"/>
          <w:szCs w:val="17"/>
          <w:shd w:val="clear" w:color="auto" w:fill="FFFFFF"/>
        </w:rPr>
      </w:pPr>
      <w:r>
        <w:rPr>
          <w:color w:val="333333"/>
          <w:sz w:val="17"/>
          <w:szCs w:val="17"/>
          <w:shd w:val="clear" w:color="auto" w:fill="FFFFFF"/>
        </w:rPr>
        <w:t>支持传递性依赖管理，在不需要远程仓库和</w:t>
      </w:r>
      <w:r>
        <w:rPr>
          <w:color w:val="333333"/>
          <w:sz w:val="17"/>
          <w:szCs w:val="17"/>
          <w:shd w:val="clear" w:color="auto" w:fill="FFFFFF"/>
        </w:rPr>
        <w:t>pom.xml</w:t>
      </w:r>
      <w:r>
        <w:rPr>
          <w:color w:val="333333"/>
          <w:sz w:val="17"/>
          <w:szCs w:val="17"/>
          <w:shd w:val="clear" w:color="auto" w:fill="FFFFFF"/>
        </w:rPr>
        <w:t>和</w:t>
      </w:r>
      <w:r>
        <w:rPr>
          <w:color w:val="333333"/>
          <w:sz w:val="17"/>
          <w:szCs w:val="17"/>
          <w:shd w:val="clear" w:color="auto" w:fill="FFFFFF"/>
        </w:rPr>
        <w:t>ivy</w:t>
      </w:r>
      <w:r>
        <w:rPr>
          <w:color w:val="333333"/>
          <w:sz w:val="17"/>
          <w:szCs w:val="17"/>
          <w:shd w:val="clear" w:color="auto" w:fill="FFFFFF"/>
        </w:rPr>
        <w:t>配置文件的前提下；</w:t>
      </w:r>
    </w:p>
    <w:p w:rsidR="00B37B37" w:rsidRDefault="00B37B37" w:rsidP="00B37B37">
      <w:pPr>
        <w:widowControl/>
        <w:numPr>
          <w:ilvl w:val="0"/>
          <w:numId w:val="1"/>
        </w:numPr>
        <w:spacing w:before="100" w:beforeAutospacing="1" w:after="69"/>
        <w:ind w:left="530"/>
        <w:jc w:val="left"/>
        <w:rPr>
          <w:color w:val="333333"/>
          <w:sz w:val="17"/>
          <w:szCs w:val="17"/>
          <w:shd w:val="clear" w:color="auto" w:fill="FFFFFF"/>
        </w:rPr>
      </w:pPr>
      <w:r>
        <w:rPr>
          <w:color w:val="333333"/>
          <w:sz w:val="17"/>
          <w:szCs w:val="17"/>
          <w:shd w:val="clear" w:color="auto" w:fill="FFFFFF"/>
        </w:rPr>
        <w:t>基于</w:t>
      </w:r>
      <w:r>
        <w:rPr>
          <w:color w:val="333333"/>
          <w:sz w:val="17"/>
          <w:szCs w:val="17"/>
          <w:shd w:val="clear" w:color="auto" w:fill="FFFFFF"/>
        </w:rPr>
        <w:t>groovy</w:t>
      </w:r>
      <w:r>
        <w:rPr>
          <w:color w:val="333333"/>
          <w:sz w:val="17"/>
          <w:szCs w:val="17"/>
          <w:shd w:val="clear" w:color="auto" w:fill="FFFFFF"/>
        </w:rPr>
        <w:t>脚本构建，其</w:t>
      </w:r>
      <w:r>
        <w:rPr>
          <w:color w:val="333333"/>
          <w:sz w:val="17"/>
          <w:szCs w:val="17"/>
          <w:shd w:val="clear" w:color="auto" w:fill="FFFFFF"/>
        </w:rPr>
        <w:t>build</w:t>
      </w:r>
      <w:r>
        <w:rPr>
          <w:color w:val="333333"/>
          <w:sz w:val="17"/>
          <w:szCs w:val="17"/>
          <w:shd w:val="clear" w:color="auto" w:fill="FFFFFF"/>
        </w:rPr>
        <w:t>脚本使用</w:t>
      </w:r>
      <w:r>
        <w:rPr>
          <w:color w:val="333333"/>
          <w:sz w:val="17"/>
          <w:szCs w:val="17"/>
          <w:shd w:val="clear" w:color="auto" w:fill="FFFFFF"/>
        </w:rPr>
        <w:t>groovy</w:t>
      </w:r>
      <w:r>
        <w:rPr>
          <w:color w:val="333333"/>
          <w:sz w:val="17"/>
          <w:szCs w:val="17"/>
          <w:shd w:val="clear" w:color="auto" w:fill="FFFFFF"/>
        </w:rPr>
        <w:t>语言编写；</w:t>
      </w:r>
    </w:p>
    <w:p w:rsidR="00B37B37" w:rsidRDefault="00B37B37" w:rsidP="00B37B37">
      <w:pPr>
        <w:widowControl/>
        <w:numPr>
          <w:ilvl w:val="0"/>
          <w:numId w:val="1"/>
        </w:numPr>
        <w:spacing w:before="100" w:beforeAutospacing="1" w:after="69"/>
        <w:ind w:left="530"/>
        <w:jc w:val="left"/>
        <w:rPr>
          <w:color w:val="333333"/>
          <w:sz w:val="17"/>
          <w:szCs w:val="17"/>
          <w:shd w:val="clear" w:color="auto" w:fill="FFFFFF"/>
        </w:rPr>
      </w:pPr>
      <w:r>
        <w:rPr>
          <w:color w:val="333333"/>
          <w:sz w:val="17"/>
          <w:szCs w:val="17"/>
          <w:shd w:val="clear" w:color="auto" w:fill="FFFFFF"/>
        </w:rPr>
        <w:t>具有广泛的领域模型支持构建；</w:t>
      </w:r>
    </w:p>
    <w:p w:rsidR="00B37B37" w:rsidRDefault="00B37B37" w:rsidP="00B37B37">
      <w:pPr>
        <w:widowControl/>
        <w:numPr>
          <w:ilvl w:val="0"/>
          <w:numId w:val="1"/>
        </w:numPr>
        <w:spacing w:before="100" w:beforeAutospacing="1" w:after="69"/>
        <w:ind w:left="530"/>
        <w:jc w:val="left"/>
        <w:rPr>
          <w:color w:val="333333"/>
          <w:sz w:val="17"/>
          <w:szCs w:val="17"/>
          <w:shd w:val="clear" w:color="auto" w:fill="FFFFFF"/>
        </w:rPr>
      </w:pPr>
      <w:r>
        <w:rPr>
          <w:color w:val="333333"/>
          <w:sz w:val="17"/>
          <w:szCs w:val="17"/>
          <w:shd w:val="clear" w:color="auto" w:fill="FFFFFF"/>
        </w:rPr>
        <w:t>深度</w:t>
      </w:r>
      <w:r>
        <w:rPr>
          <w:color w:val="333333"/>
          <w:sz w:val="17"/>
          <w:szCs w:val="17"/>
          <w:shd w:val="clear" w:color="auto" w:fill="FFFFFF"/>
        </w:rPr>
        <w:t xml:space="preserve"> API</w:t>
      </w:r>
      <w:r>
        <w:rPr>
          <w:color w:val="333333"/>
          <w:sz w:val="17"/>
          <w:szCs w:val="17"/>
          <w:shd w:val="clear" w:color="auto" w:fill="FFFFFF"/>
        </w:rPr>
        <w:t>；</w:t>
      </w:r>
    </w:p>
    <w:p w:rsidR="00B37B37" w:rsidRDefault="00B37B37" w:rsidP="00B37B37">
      <w:pPr>
        <w:widowControl/>
        <w:numPr>
          <w:ilvl w:val="0"/>
          <w:numId w:val="1"/>
        </w:numPr>
        <w:spacing w:before="100" w:beforeAutospacing="1" w:after="69"/>
        <w:ind w:left="530"/>
        <w:jc w:val="left"/>
        <w:rPr>
          <w:color w:val="333333"/>
          <w:sz w:val="17"/>
          <w:szCs w:val="17"/>
          <w:shd w:val="clear" w:color="auto" w:fill="FFFFFF"/>
        </w:rPr>
      </w:pPr>
      <w:r>
        <w:rPr>
          <w:color w:val="333333"/>
          <w:sz w:val="17"/>
          <w:szCs w:val="17"/>
          <w:shd w:val="clear" w:color="auto" w:fill="FFFFFF"/>
        </w:rPr>
        <w:t>易迁移；</w:t>
      </w:r>
    </w:p>
    <w:p w:rsidR="00B37B37" w:rsidRDefault="00B37B37" w:rsidP="00B37B37">
      <w:pPr>
        <w:widowControl/>
        <w:numPr>
          <w:ilvl w:val="0"/>
          <w:numId w:val="1"/>
        </w:numPr>
        <w:spacing w:before="100" w:beforeAutospacing="1" w:after="69"/>
        <w:ind w:left="530"/>
        <w:jc w:val="left"/>
        <w:rPr>
          <w:color w:val="333333"/>
          <w:sz w:val="17"/>
          <w:szCs w:val="17"/>
          <w:shd w:val="clear" w:color="auto" w:fill="FFFFFF"/>
        </w:rPr>
      </w:pPr>
      <w:r>
        <w:rPr>
          <w:color w:val="333333"/>
          <w:sz w:val="17"/>
          <w:szCs w:val="17"/>
          <w:shd w:val="clear" w:color="auto" w:fill="FFFFFF"/>
        </w:rPr>
        <w:t>自由和开放源码，</w:t>
      </w:r>
      <w:r>
        <w:rPr>
          <w:color w:val="333333"/>
          <w:sz w:val="17"/>
          <w:szCs w:val="17"/>
          <w:shd w:val="clear" w:color="auto" w:fill="FFFFFF"/>
        </w:rPr>
        <w:t>Gradle</w:t>
      </w:r>
      <w:r>
        <w:rPr>
          <w:color w:val="333333"/>
          <w:sz w:val="17"/>
          <w:szCs w:val="17"/>
          <w:shd w:val="clear" w:color="auto" w:fill="FFFFFF"/>
        </w:rPr>
        <w:t>是一个开源项目，基于</w:t>
      </w:r>
      <w:r>
        <w:rPr>
          <w:color w:val="333333"/>
          <w:sz w:val="17"/>
          <w:szCs w:val="17"/>
          <w:shd w:val="clear" w:color="auto" w:fill="FFFFFF"/>
        </w:rPr>
        <w:t> </w:t>
      </w:r>
      <w:hyperlink r:id="rId11" w:history="1">
        <w:r>
          <w:rPr>
            <w:rStyle w:val="a6"/>
            <w:color w:val="3298D6"/>
            <w:sz w:val="17"/>
            <w:szCs w:val="17"/>
          </w:rPr>
          <w:t>ASL</w:t>
        </w:r>
      </w:hyperlink>
      <w:r>
        <w:rPr>
          <w:color w:val="333333"/>
          <w:sz w:val="17"/>
          <w:szCs w:val="17"/>
          <w:shd w:val="clear" w:color="auto" w:fill="FFFFFF"/>
        </w:rPr>
        <w:t> </w:t>
      </w:r>
      <w:r>
        <w:rPr>
          <w:color w:val="333333"/>
          <w:sz w:val="17"/>
          <w:szCs w:val="17"/>
          <w:shd w:val="clear" w:color="auto" w:fill="FFFFFF"/>
        </w:rPr>
        <w:t>许可。</w:t>
      </w:r>
    </w:p>
    <w:p w:rsidR="00B37B37" w:rsidRDefault="00B37B37" w:rsidP="00B37B37">
      <w:pPr>
        <w:pStyle w:val="2"/>
        <w:pBdr>
          <w:bottom w:val="single" w:sz="4" w:space="6" w:color="EAEAEA"/>
        </w:pBdr>
        <w:spacing w:before="138" w:after="138"/>
        <w:rPr>
          <w:rFonts w:ascii="inherit" w:hAnsi="inherit"/>
          <w:color w:val="555555"/>
          <w:sz w:val="21"/>
          <w:szCs w:val="21"/>
          <w:shd w:val="clear" w:color="auto" w:fill="FFFFFF"/>
        </w:rPr>
      </w:pPr>
      <w:r>
        <w:rPr>
          <w:rFonts w:ascii="inherit" w:hAnsi="inherit"/>
          <w:color w:val="555555"/>
          <w:sz w:val="21"/>
          <w:szCs w:val="21"/>
          <w:shd w:val="clear" w:color="auto" w:fill="FFFFFF"/>
        </w:rPr>
        <w:t>为什么使用</w:t>
      </w:r>
      <w:r>
        <w:rPr>
          <w:rFonts w:ascii="inherit" w:hAnsi="inherit"/>
          <w:color w:val="555555"/>
          <w:sz w:val="21"/>
          <w:szCs w:val="21"/>
          <w:shd w:val="clear" w:color="auto" w:fill="FFFFFF"/>
        </w:rPr>
        <w:t>Groovy?</w:t>
      </w:r>
    </w:p>
    <w:p w:rsidR="00B37B37" w:rsidRDefault="00B37B37" w:rsidP="00B37B37">
      <w:pPr>
        <w:pStyle w:val="a5"/>
        <w:spacing w:before="0" w:beforeAutospacing="0" w:after="92" w:afterAutospacing="0"/>
        <w:rPr>
          <w:color w:val="333333"/>
          <w:sz w:val="17"/>
          <w:szCs w:val="17"/>
          <w:shd w:val="clear" w:color="auto" w:fill="FFFFFF"/>
        </w:rPr>
      </w:pPr>
      <w:r>
        <w:rPr>
          <w:color w:val="333333"/>
          <w:sz w:val="17"/>
          <w:szCs w:val="17"/>
          <w:shd w:val="clear" w:color="auto" w:fill="FFFFFF"/>
        </w:rPr>
        <w:t>完整的Gradle API是使用Groovy语言设计的。这是基于XML内部 DSL 的优点。Gradle是其核心的通用构建工具; 它的主要焦点是Java项目。在这些项目中，团队成员要熟悉Java，这是为了更好的构建透明，给所有团队成员的项目。</w:t>
      </w:r>
    </w:p>
    <w:p w:rsidR="00B37B37" w:rsidRDefault="00B37B37" w:rsidP="00B37B37">
      <w:pPr>
        <w:pStyle w:val="a5"/>
        <w:spacing w:before="0" w:beforeAutospacing="0" w:after="92" w:afterAutospacing="0"/>
        <w:rPr>
          <w:color w:val="333333"/>
          <w:sz w:val="17"/>
          <w:szCs w:val="17"/>
          <w:shd w:val="clear" w:color="auto" w:fill="FFFFFF"/>
        </w:rPr>
      </w:pPr>
      <w:r>
        <w:rPr>
          <w:color w:val="333333"/>
          <w:sz w:val="17"/>
          <w:szCs w:val="17"/>
          <w:shd w:val="clear" w:color="auto" w:fill="FFFFFF"/>
        </w:rPr>
        <w:t>类似于 </w:t>
      </w:r>
      <w:hyperlink r:id="rId12" w:history="1">
        <w:r>
          <w:rPr>
            <w:rStyle w:val="a6"/>
            <w:color w:val="3298D6"/>
            <w:sz w:val="17"/>
            <w:szCs w:val="17"/>
          </w:rPr>
          <w:t>Python</w:t>
        </w:r>
      </w:hyperlink>
      <w:r>
        <w:rPr>
          <w:color w:val="333333"/>
          <w:sz w:val="17"/>
          <w:szCs w:val="17"/>
          <w:shd w:val="clear" w:color="auto" w:fill="FFFFFF"/>
        </w:rPr>
        <w:t>，</w:t>
      </w:r>
      <w:r w:rsidRPr="00565659">
        <w:rPr>
          <w:color w:val="FF0000"/>
          <w:sz w:val="17"/>
          <w:szCs w:val="17"/>
          <w:bdr w:val="single" w:sz="4" w:space="0" w:color="auto"/>
          <w:shd w:val="clear" w:color="auto" w:fill="FFFFFF"/>
        </w:rPr>
        <w:t>Groovy或</w:t>
      </w:r>
      <w:hyperlink r:id="rId13" w:history="1">
        <w:r w:rsidRPr="00565659">
          <w:rPr>
            <w:rStyle w:val="a6"/>
            <w:color w:val="FF0000"/>
            <w:sz w:val="17"/>
            <w:szCs w:val="17"/>
            <w:bdr w:val="single" w:sz="4" w:space="0" w:color="auto"/>
          </w:rPr>
          <w:t>Ruby</w:t>
        </w:r>
      </w:hyperlink>
      <w:r w:rsidRPr="00565659">
        <w:rPr>
          <w:color w:val="FF0000"/>
          <w:sz w:val="17"/>
          <w:szCs w:val="17"/>
          <w:bdr w:val="single" w:sz="4" w:space="0" w:color="auto"/>
          <w:shd w:val="clear" w:color="auto" w:fill="FFFFFF"/>
        </w:rPr>
        <w:t>语言是最好的构建框架</w:t>
      </w:r>
      <w:r>
        <w:rPr>
          <w:color w:val="333333"/>
          <w:sz w:val="17"/>
          <w:szCs w:val="17"/>
          <w:shd w:val="clear" w:color="auto" w:fill="FFFFFF"/>
        </w:rPr>
        <w:t>。为什么Groovy被选中？这是因为它为使用Java的人提供了迄今为止最大的透明度。Groovy的基本语法与Java是一样的。</w:t>
      </w:r>
    </w:p>
    <w:p w:rsidR="00B37B37" w:rsidRDefault="00B37B37" w:rsidP="00B37B37">
      <w:pPr>
        <w:rPr>
          <w:sz w:val="24"/>
          <w:szCs w:val="24"/>
        </w:rPr>
      </w:pPr>
      <w:r>
        <w:rPr>
          <w:rFonts w:ascii="Helvetica" w:hAnsi="Helvetica" w:cs="Helvetica"/>
          <w:color w:val="333344"/>
          <w:sz w:val="17"/>
          <w:szCs w:val="17"/>
        </w:rPr>
        <w:br/>
      </w:r>
    </w:p>
    <w:p w:rsidR="00B37B37" w:rsidRDefault="00B37B37" w:rsidP="00B37B37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>
        <w:rPr>
          <w:rFonts w:ascii="Helvetica" w:hAnsi="Helvetica" w:cs="Helvetica"/>
          <w:color w:val="333344"/>
          <w:sz w:val="17"/>
          <w:szCs w:val="17"/>
        </w:rPr>
        <w:t>本站代码下载：</w:t>
      </w:r>
      <w:hyperlink r:id="rId14" w:tgtFrame="_blank" w:history="1">
        <w:r>
          <w:rPr>
            <w:rStyle w:val="a6"/>
            <w:rFonts w:ascii="Helvetica" w:hAnsi="Helvetica" w:cs="Helvetica"/>
            <w:color w:val="3298D6"/>
            <w:sz w:val="17"/>
            <w:szCs w:val="17"/>
          </w:rPr>
          <w:t>http://www.yiibai.com/siteinfo/download.html</w:t>
        </w:r>
      </w:hyperlink>
    </w:p>
    <w:p w:rsidR="003E7901" w:rsidRDefault="003E7901">
      <w:pPr>
        <w:widowControl/>
        <w:jc w:val="left"/>
      </w:pPr>
      <w:r>
        <w:br w:type="page"/>
      </w:r>
    </w:p>
    <w:p w:rsidR="003E7901" w:rsidRDefault="003E7901" w:rsidP="003E7901">
      <w:pPr>
        <w:pStyle w:val="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 w:hint="eastAsia"/>
          <w:color w:val="AAAAAA"/>
        </w:rPr>
      </w:pPr>
      <w:r>
        <w:rPr>
          <w:rFonts w:ascii="Helvetica" w:hAnsi="Helvetica" w:cs="Helvetica"/>
          <w:color w:val="AAAAAA"/>
        </w:rPr>
        <w:lastRenderedPageBreak/>
        <w:t>Gradle</w:t>
      </w:r>
      <w:r>
        <w:rPr>
          <w:rFonts w:ascii="Helvetica" w:hAnsi="Helvetica" w:cs="Helvetica"/>
          <w:color w:val="AAAAAA"/>
        </w:rPr>
        <w:t>安装配置（</w:t>
      </w:r>
      <w:r>
        <w:rPr>
          <w:rFonts w:ascii="Helvetica" w:hAnsi="Helvetica" w:cs="Helvetica"/>
          <w:color w:val="AAAAAA"/>
        </w:rPr>
        <w:t>Windows</w:t>
      </w:r>
      <w:r>
        <w:rPr>
          <w:rFonts w:ascii="Helvetica" w:hAnsi="Helvetica" w:cs="Helvetica"/>
          <w:color w:val="AAAAAA"/>
        </w:rPr>
        <w:t>）</w:t>
      </w:r>
    </w:p>
    <w:p w:rsidR="00C214B2" w:rsidRDefault="00C214B2" w:rsidP="003E7901">
      <w:pPr>
        <w:pStyle w:val="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AAAAAA"/>
        </w:rPr>
      </w:pPr>
    </w:p>
    <w:p w:rsidR="003E7901" w:rsidRDefault="003E7901" w:rsidP="003E7901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>
        <w:rPr>
          <w:rFonts w:ascii="Helvetica" w:hAnsi="Helvetica" w:cs="Helvetica"/>
          <w:color w:val="333344"/>
          <w:sz w:val="17"/>
          <w:szCs w:val="17"/>
        </w:rPr>
        <w:t>在本教程中，我们将学习</w:t>
      </w:r>
      <w:r>
        <w:rPr>
          <w:rFonts w:ascii="Helvetica" w:hAnsi="Helvetica" w:cs="Helvetica"/>
          <w:color w:val="333344"/>
          <w:sz w:val="17"/>
          <w:szCs w:val="17"/>
        </w:rPr>
        <w:t xml:space="preserve"> Gradle </w:t>
      </w:r>
      <w:r>
        <w:rPr>
          <w:rFonts w:ascii="Helvetica" w:hAnsi="Helvetica" w:cs="Helvetica"/>
          <w:color w:val="333344"/>
          <w:sz w:val="17"/>
          <w:szCs w:val="17"/>
        </w:rPr>
        <w:t>的安装，对于一个初学者，有时安装开发环境也是一个比较麻烦的问题。如果按照</w:t>
      </w:r>
      <w:r>
        <w:rPr>
          <w:rFonts w:ascii="Helvetica" w:hAnsi="Helvetica" w:cs="Helvetica"/>
          <w:color w:val="333344"/>
          <w:sz w:val="17"/>
          <w:szCs w:val="17"/>
        </w:rPr>
        <w:t xml:space="preserve"> Gradle </w:t>
      </w:r>
      <w:r>
        <w:rPr>
          <w:rFonts w:ascii="Helvetica" w:hAnsi="Helvetica" w:cs="Helvetica"/>
          <w:color w:val="333344"/>
          <w:sz w:val="17"/>
          <w:szCs w:val="17"/>
        </w:rPr>
        <w:t>官方网站的说明安装，则可能会遇到一些麻烦，有时还要在互联网上做一些搜索，查找为什么进入命令提示符输入</w:t>
      </w:r>
      <w:r>
        <w:rPr>
          <w:rFonts w:ascii="Helvetica" w:hAnsi="Helvetica" w:cs="Helvetica"/>
          <w:color w:val="333344"/>
          <w:sz w:val="17"/>
          <w:szCs w:val="17"/>
        </w:rPr>
        <w:t xml:space="preserve"> gradle -v </w:t>
      </w:r>
      <w:r>
        <w:rPr>
          <w:rFonts w:ascii="Helvetica" w:hAnsi="Helvetica" w:cs="Helvetica"/>
          <w:color w:val="333344"/>
          <w:sz w:val="17"/>
          <w:szCs w:val="17"/>
        </w:rPr>
        <w:t>得不到任何东西。下面是完整的步骤来安装</w:t>
      </w:r>
      <w:r>
        <w:rPr>
          <w:rFonts w:ascii="Helvetica" w:hAnsi="Helvetica" w:cs="Helvetica"/>
          <w:color w:val="333344"/>
          <w:sz w:val="17"/>
          <w:szCs w:val="17"/>
        </w:rPr>
        <w:t xml:space="preserve"> Gradle </w:t>
      </w:r>
      <w:r>
        <w:rPr>
          <w:rFonts w:ascii="Helvetica" w:hAnsi="Helvetica" w:cs="Helvetica"/>
          <w:color w:val="333344"/>
          <w:sz w:val="17"/>
          <w:szCs w:val="17"/>
        </w:rPr>
        <w:t>，为我们后续的</w:t>
      </w:r>
      <w:r>
        <w:rPr>
          <w:rFonts w:ascii="Helvetica" w:hAnsi="Helvetica" w:cs="Helvetica"/>
          <w:color w:val="333344"/>
          <w:sz w:val="17"/>
          <w:szCs w:val="17"/>
        </w:rPr>
        <w:t xml:space="preserve"> Gradle</w:t>
      </w:r>
      <w:r>
        <w:rPr>
          <w:rFonts w:ascii="Helvetica" w:hAnsi="Helvetica" w:cs="Helvetica"/>
          <w:color w:val="333344"/>
          <w:sz w:val="17"/>
          <w:szCs w:val="17"/>
        </w:rPr>
        <w:t>学习的开发环境作好准备！</w:t>
      </w:r>
    </w:p>
    <w:p w:rsidR="003E7901" w:rsidRDefault="003E7901" w:rsidP="003E7901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rFonts w:ascii="Helvetica" w:hAnsi="Helvetica" w:cs="Helvetica"/>
          <w:color w:val="555555"/>
          <w:sz w:val="21"/>
          <w:szCs w:val="21"/>
        </w:rPr>
      </w:pPr>
      <w:bookmarkStart w:id="0" w:name="前提条件"/>
      <w:bookmarkEnd w:id="0"/>
      <w:r>
        <w:rPr>
          <w:rFonts w:ascii="Helvetica" w:hAnsi="Helvetica" w:cs="Helvetica"/>
          <w:color w:val="555555"/>
          <w:sz w:val="21"/>
          <w:szCs w:val="21"/>
        </w:rPr>
        <w:t>前提条件</w:t>
      </w:r>
    </w:p>
    <w:p w:rsidR="003E7901" w:rsidRDefault="003E7901" w:rsidP="003E7901">
      <w:pPr>
        <w:widowControl/>
        <w:numPr>
          <w:ilvl w:val="0"/>
          <w:numId w:val="2"/>
        </w:numPr>
        <w:shd w:val="clear" w:color="auto" w:fill="FFFFFF"/>
        <w:spacing w:before="100" w:beforeAutospacing="1" w:after="69"/>
        <w:ind w:left="530"/>
        <w:jc w:val="left"/>
        <w:rPr>
          <w:rFonts w:ascii="Helvetica" w:hAnsi="Helvetica" w:cs="Helvetica"/>
          <w:color w:val="333344"/>
          <w:sz w:val="17"/>
          <w:szCs w:val="17"/>
        </w:rPr>
      </w:pPr>
      <w:r>
        <w:rPr>
          <w:rFonts w:ascii="Helvetica" w:hAnsi="Helvetica" w:cs="Helvetica"/>
          <w:color w:val="333344"/>
          <w:sz w:val="17"/>
          <w:szCs w:val="17"/>
        </w:rPr>
        <w:t>Windows 8 (</w:t>
      </w:r>
      <w:r>
        <w:rPr>
          <w:rFonts w:ascii="Helvetica" w:hAnsi="Helvetica" w:cs="Helvetica"/>
          <w:color w:val="333344"/>
          <w:sz w:val="17"/>
          <w:szCs w:val="17"/>
        </w:rPr>
        <w:t>或更高版本，本教程是</w:t>
      </w:r>
      <w:r>
        <w:rPr>
          <w:rFonts w:ascii="Helvetica" w:hAnsi="Helvetica" w:cs="Helvetica"/>
          <w:color w:val="333344"/>
          <w:sz w:val="17"/>
          <w:szCs w:val="17"/>
        </w:rPr>
        <w:t xml:space="preserve"> Windows 10 64bit)</w:t>
      </w:r>
    </w:p>
    <w:p w:rsidR="003E7901" w:rsidRDefault="003E7901" w:rsidP="003E7901">
      <w:pPr>
        <w:widowControl/>
        <w:numPr>
          <w:ilvl w:val="0"/>
          <w:numId w:val="2"/>
        </w:numPr>
        <w:shd w:val="clear" w:color="auto" w:fill="FFFFFF"/>
        <w:spacing w:before="100" w:beforeAutospacing="1" w:after="69"/>
        <w:ind w:left="530"/>
        <w:jc w:val="left"/>
        <w:rPr>
          <w:rFonts w:ascii="Helvetica" w:hAnsi="Helvetica" w:cs="Helvetica"/>
          <w:color w:val="333344"/>
          <w:sz w:val="17"/>
          <w:szCs w:val="17"/>
        </w:rPr>
      </w:pPr>
      <w:r>
        <w:rPr>
          <w:rFonts w:ascii="Helvetica" w:hAnsi="Helvetica" w:cs="Helvetica"/>
          <w:color w:val="333344"/>
          <w:sz w:val="17"/>
          <w:szCs w:val="17"/>
        </w:rPr>
        <w:t>Java JDK</w:t>
      </w:r>
      <w:r>
        <w:rPr>
          <w:rFonts w:ascii="Helvetica" w:hAnsi="Helvetica" w:cs="Helvetica"/>
          <w:color w:val="333344"/>
          <w:sz w:val="17"/>
          <w:szCs w:val="17"/>
        </w:rPr>
        <w:t>必须安装（本教程</w:t>
      </w:r>
      <w:r>
        <w:rPr>
          <w:rFonts w:ascii="Helvetica" w:hAnsi="Helvetica" w:cs="Helvetica"/>
          <w:color w:val="333344"/>
          <w:sz w:val="17"/>
          <w:szCs w:val="17"/>
        </w:rPr>
        <w:t xml:space="preserve"> JDK1.8</w:t>
      </w:r>
      <w:r>
        <w:rPr>
          <w:rFonts w:ascii="Helvetica" w:hAnsi="Helvetica" w:cs="Helvetica"/>
          <w:color w:val="333344"/>
          <w:sz w:val="17"/>
          <w:szCs w:val="17"/>
        </w:rPr>
        <w:t>）</w:t>
      </w:r>
    </w:p>
    <w:p w:rsidR="003E7901" w:rsidRDefault="003E7901" w:rsidP="003E7901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>
        <w:rPr>
          <w:rFonts w:ascii="Helvetica" w:hAnsi="Helvetica" w:cs="Helvetica"/>
          <w:color w:val="333344"/>
          <w:sz w:val="17"/>
          <w:szCs w:val="17"/>
        </w:rPr>
        <w:t>执行以下命令来验证</w:t>
      </w:r>
      <w:r>
        <w:rPr>
          <w:rFonts w:ascii="Helvetica" w:hAnsi="Helvetica" w:cs="Helvetica"/>
          <w:color w:val="333344"/>
          <w:sz w:val="17"/>
          <w:szCs w:val="17"/>
        </w:rPr>
        <w:t xml:space="preserve"> Java </w:t>
      </w:r>
      <w:r>
        <w:rPr>
          <w:rFonts w:ascii="Helvetica" w:hAnsi="Helvetica" w:cs="Helvetica"/>
          <w:color w:val="333344"/>
          <w:sz w:val="17"/>
          <w:szCs w:val="17"/>
        </w:rPr>
        <w:t>安装。在写本教程之前，我的系统中已经安装了</w:t>
      </w:r>
      <w:r>
        <w:rPr>
          <w:rFonts w:ascii="Helvetica" w:hAnsi="Helvetica" w:cs="Helvetica"/>
          <w:color w:val="333344"/>
          <w:sz w:val="17"/>
          <w:szCs w:val="17"/>
        </w:rPr>
        <w:t>JDK1.8</w:t>
      </w:r>
      <w:r>
        <w:rPr>
          <w:rFonts w:ascii="Helvetica" w:hAnsi="Helvetica" w:cs="Helvetica"/>
          <w:color w:val="333344"/>
          <w:sz w:val="17"/>
          <w:szCs w:val="17"/>
        </w:rPr>
        <w:t>。</w:t>
      </w:r>
    </w:p>
    <w:p w:rsidR="003E7901" w:rsidRDefault="003E7901" w:rsidP="003E7901">
      <w:pPr>
        <w:pStyle w:val="HTML"/>
        <w:shd w:val="clear" w:color="auto" w:fill="F5F5F5"/>
        <w:wordWrap w:val="0"/>
        <w:spacing w:after="115"/>
        <w:ind w:right="46"/>
        <w:rPr>
          <w:ins w:id="1" w:author="Unknown"/>
          <w:rStyle w:val="HTML0"/>
          <w:rFonts w:ascii="Consolas" w:hAnsi="Consolas" w:cs="Consolas"/>
          <w:color w:val="C7254E"/>
          <w:sz w:val="15"/>
          <w:szCs w:val="15"/>
          <w:shd w:val="clear" w:color="auto" w:fill="F9F2F4"/>
        </w:rPr>
      </w:pPr>
      <w:ins w:id="2" w:author="Unknown">
        <w:r>
          <w:rPr>
            <w:rStyle w:val="HTML0"/>
            <w:rFonts w:ascii="Consolas" w:hAnsi="Consolas" w:cs="Consolas"/>
            <w:color w:val="C7254E"/>
            <w:sz w:val="15"/>
            <w:szCs w:val="15"/>
            <w:shd w:val="clear" w:color="auto" w:fill="F9F2F4"/>
          </w:rPr>
          <w:t>C:/Users/Administrator&gt;java -version</w:t>
        </w:r>
      </w:ins>
    </w:p>
    <w:p w:rsidR="003E7901" w:rsidRDefault="003E7901" w:rsidP="003E7901">
      <w:pPr>
        <w:pStyle w:val="a5"/>
        <w:shd w:val="clear" w:color="auto" w:fill="FFFFFF"/>
        <w:spacing w:before="0" w:beforeAutospacing="0" w:after="92" w:afterAutospacing="0"/>
        <w:rPr>
          <w:ins w:id="3" w:author="Unknown"/>
          <w:rFonts w:ascii="Helvetica" w:hAnsi="Helvetica" w:cs="Helvetica"/>
          <w:color w:val="333344"/>
          <w:sz w:val="17"/>
          <w:szCs w:val="17"/>
        </w:rPr>
      </w:pPr>
      <w:ins w:id="4" w:author="Unknown">
        <w:r>
          <w:rPr>
            <w:rFonts w:ascii="Helvetica" w:hAnsi="Helvetica" w:cs="Helvetica"/>
            <w:color w:val="333344"/>
            <w:sz w:val="17"/>
            <w:szCs w:val="17"/>
          </w:rPr>
          <w:t>如果命令执行成功，应该会得到下面的输出。</w:t>
        </w:r>
      </w:ins>
    </w:p>
    <w:p w:rsidR="003E7901" w:rsidRDefault="003E7901" w:rsidP="003E7901">
      <w:pPr>
        <w:pStyle w:val="HTML"/>
        <w:shd w:val="clear" w:color="auto" w:fill="F5F5F5"/>
        <w:wordWrap w:val="0"/>
        <w:spacing w:after="115"/>
        <w:ind w:right="46"/>
        <w:rPr>
          <w:ins w:id="5" w:author="Unknown"/>
          <w:rStyle w:val="HTML0"/>
          <w:rFonts w:ascii="Consolas" w:hAnsi="Consolas" w:cs="Consolas"/>
          <w:color w:val="C7254E"/>
          <w:sz w:val="15"/>
          <w:szCs w:val="15"/>
          <w:shd w:val="clear" w:color="auto" w:fill="F9F2F4"/>
        </w:rPr>
      </w:pPr>
      <w:ins w:id="6" w:author="Unknown">
        <w:r>
          <w:rPr>
            <w:rStyle w:val="HTML0"/>
            <w:rFonts w:ascii="Consolas" w:hAnsi="Consolas" w:cs="Consolas"/>
            <w:color w:val="C7254E"/>
            <w:sz w:val="15"/>
            <w:szCs w:val="15"/>
            <w:shd w:val="clear" w:color="auto" w:fill="F9F2F4"/>
          </w:rPr>
          <w:t>C:/Users/Administrator&gt;java -version</w:t>
        </w:r>
      </w:ins>
    </w:p>
    <w:p w:rsidR="003E7901" w:rsidRDefault="003E7901" w:rsidP="003E7901">
      <w:pPr>
        <w:pStyle w:val="HTML"/>
        <w:shd w:val="clear" w:color="auto" w:fill="F5F5F5"/>
        <w:wordWrap w:val="0"/>
        <w:spacing w:after="115"/>
        <w:ind w:right="46"/>
        <w:rPr>
          <w:ins w:id="7" w:author="Unknown"/>
          <w:rStyle w:val="HTML0"/>
          <w:rFonts w:ascii="Consolas" w:hAnsi="Consolas" w:cs="Consolas"/>
          <w:color w:val="C7254E"/>
          <w:sz w:val="15"/>
          <w:szCs w:val="15"/>
          <w:shd w:val="clear" w:color="auto" w:fill="F9F2F4"/>
        </w:rPr>
      </w:pPr>
      <w:ins w:id="8" w:author="Unknown">
        <w:r>
          <w:rPr>
            <w:rStyle w:val="HTML0"/>
            <w:rFonts w:ascii="Consolas" w:hAnsi="Consolas" w:cs="Consolas"/>
            <w:color w:val="C7254E"/>
            <w:sz w:val="15"/>
            <w:szCs w:val="15"/>
            <w:shd w:val="clear" w:color="auto" w:fill="F9F2F4"/>
          </w:rPr>
          <w:t>java version "1.8.0_65"</w:t>
        </w:r>
      </w:ins>
    </w:p>
    <w:p w:rsidR="003E7901" w:rsidRDefault="003E7901" w:rsidP="003E7901">
      <w:pPr>
        <w:pStyle w:val="HTML"/>
        <w:shd w:val="clear" w:color="auto" w:fill="F5F5F5"/>
        <w:wordWrap w:val="0"/>
        <w:spacing w:after="115"/>
        <w:ind w:right="46"/>
        <w:rPr>
          <w:ins w:id="9" w:author="Unknown"/>
          <w:rStyle w:val="HTML0"/>
          <w:rFonts w:ascii="Consolas" w:hAnsi="Consolas" w:cs="Consolas"/>
          <w:color w:val="C7254E"/>
          <w:sz w:val="15"/>
          <w:szCs w:val="15"/>
          <w:shd w:val="clear" w:color="auto" w:fill="F9F2F4"/>
        </w:rPr>
      </w:pPr>
      <w:ins w:id="10" w:author="Unknown">
        <w:r>
          <w:rPr>
            <w:rStyle w:val="HTML0"/>
            <w:rFonts w:ascii="Consolas" w:hAnsi="Consolas" w:cs="Consolas"/>
            <w:color w:val="C7254E"/>
            <w:sz w:val="15"/>
            <w:szCs w:val="15"/>
            <w:shd w:val="clear" w:color="auto" w:fill="F9F2F4"/>
          </w:rPr>
          <w:t>Java(TM) SE Runtime Environment (build 1.8.0_65-b17)</w:t>
        </w:r>
      </w:ins>
    </w:p>
    <w:p w:rsidR="003E7901" w:rsidRDefault="003E7901" w:rsidP="003E7901">
      <w:pPr>
        <w:pStyle w:val="HTML"/>
        <w:shd w:val="clear" w:color="auto" w:fill="F5F5F5"/>
        <w:wordWrap w:val="0"/>
        <w:spacing w:after="115"/>
        <w:ind w:right="46"/>
        <w:rPr>
          <w:ins w:id="11" w:author="Unknown"/>
          <w:rStyle w:val="HTML0"/>
          <w:rFonts w:ascii="Consolas" w:hAnsi="Consolas" w:cs="Consolas"/>
          <w:color w:val="C7254E"/>
          <w:sz w:val="15"/>
          <w:szCs w:val="15"/>
          <w:shd w:val="clear" w:color="auto" w:fill="F9F2F4"/>
        </w:rPr>
      </w:pPr>
      <w:ins w:id="12" w:author="Unknown">
        <w:r>
          <w:rPr>
            <w:rStyle w:val="HTML0"/>
            <w:rFonts w:ascii="Consolas" w:hAnsi="Consolas" w:cs="Consolas"/>
            <w:color w:val="C7254E"/>
            <w:sz w:val="15"/>
            <w:szCs w:val="15"/>
            <w:shd w:val="clear" w:color="auto" w:fill="F9F2F4"/>
          </w:rPr>
          <w:t>Java HotSpot(TM) 64-Bit Server VM (build 25.65-b01, mixed mode)</w:t>
        </w:r>
      </w:ins>
    </w:p>
    <w:p w:rsidR="003E7901" w:rsidRDefault="003E7901" w:rsidP="003E7901">
      <w:pPr>
        <w:pStyle w:val="a5"/>
        <w:shd w:val="clear" w:color="auto" w:fill="FFFFFF"/>
        <w:spacing w:before="0" w:beforeAutospacing="0" w:after="92" w:afterAutospacing="0"/>
        <w:rPr>
          <w:ins w:id="13" w:author="Unknown"/>
          <w:rFonts w:ascii="Helvetica" w:hAnsi="Helvetica" w:cs="Helvetica"/>
          <w:color w:val="666666"/>
          <w:sz w:val="16"/>
          <w:szCs w:val="16"/>
        </w:rPr>
      </w:pPr>
      <w:ins w:id="14" w:author="Unknown">
        <w:r>
          <w:rPr>
            <w:rFonts w:ascii="Helvetica" w:hAnsi="Helvetica" w:cs="Helvetica"/>
            <w:color w:val="666666"/>
            <w:sz w:val="16"/>
            <w:szCs w:val="16"/>
          </w:rPr>
          <w:t>如果没有安装</w:t>
        </w:r>
        <w:r>
          <w:rPr>
            <w:rFonts w:ascii="Helvetica" w:hAnsi="Helvetica" w:cs="Helvetica"/>
            <w:color w:val="666666"/>
            <w:sz w:val="16"/>
            <w:szCs w:val="16"/>
          </w:rPr>
          <w:t xml:space="preserve"> JDK</w:t>
        </w:r>
        <w:r>
          <w:rPr>
            <w:rFonts w:ascii="Helvetica" w:hAnsi="Helvetica" w:cs="Helvetica"/>
            <w:color w:val="666666"/>
            <w:sz w:val="16"/>
            <w:szCs w:val="16"/>
          </w:rPr>
          <w:t>，可以自行安装，参考</w:t>
        </w:r>
        <w:r>
          <w:rPr>
            <w:rFonts w:ascii="Helvetica" w:hAnsi="Helvetica" w:cs="Helvetica"/>
            <w:color w:val="666666"/>
            <w:sz w:val="16"/>
            <w:szCs w:val="16"/>
          </w:rPr>
          <w:t xml:space="preserve"> -</w:t>
        </w:r>
        <w:r>
          <w:rPr>
            <w:rStyle w:val="apple-converted-space"/>
            <w:rFonts w:ascii="Helvetica" w:hAnsi="Helvetica" w:cs="Helvetica"/>
            <w:color w:val="666666"/>
            <w:sz w:val="16"/>
            <w:szCs w:val="16"/>
          </w:rPr>
          <w:t> </w:t>
        </w:r>
        <w:r>
          <w:rPr>
            <w:rFonts w:ascii="Helvetica" w:hAnsi="Helvetica" w:cs="Helvetica"/>
            <w:color w:val="666666"/>
            <w:sz w:val="16"/>
            <w:szCs w:val="16"/>
          </w:rPr>
          <w:fldChar w:fldCharType="begin"/>
        </w:r>
        <w:r>
          <w:rPr>
            <w:rFonts w:ascii="Helvetica" w:hAnsi="Helvetica" w:cs="Helvetica"/>
            <w:color w:val="666666"/>
            <w:sz w:val="16"/>
            <w:szCs w:val="16"/>
          </w:rPr>
          <w:instrText xml:space="preserve"> HYPERLINK "http://www.yiibai.com/java/java_environment_setup.html" \o "http://www.yiibai.com/java/java_environment_setup.html" </w:instrText>
        </w:r>
        <w:r>
          <w:rPr>
            <w:rFonts w:ascii="Helvetica" w:hAnsi="Helvetica" w:cs="Helvetica"/>
            <w:color w:val="666666"/>
            <w:sz w:val="16"/>
            <w:szCs w:val="16"/>
          </w:rPr>
          <w:fldChar w:fldCharType="separate"/>
        </w:r>
        <w:r>
          <w:rPr>
            <w:rStyle w:val="a6"/>
            <w:rFonts w:ascii="Helvetica" w:hAnsi="Helvetica" w:cs="Helvetica"/>
            <w:color w:val="3298D6"/>
            <w:sz w:val="16"/>
            <w:szCs w:val="16"/>
            <w:u w:val="none"/>
          </w:rPr>
          <w:t>http://www.yiibai.com/java/java_environment_setup.html</w:t>
        </w:r>
        <w:r>
          <w:rPr>
            <w:rFonts w:ascii="Helvetica" w:hAnsi="Helvetica" w:cs="Helvetica"/>
            <w:color w:val="666666"/>
            <w:sz w:val="16"/>
            <w:szCs w:val="16"/>
          </w:rPr>
          <w:fldChar w:fldCharType="end"/>
        </w:r>
      </w:ins>
    </w:p>
    <w:p w:rsidR="003E7901" w:rsidRDefault="003E7901" w:rsidP="003E7901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ins w:id="15" w:author="Unknown"/>
          <w:rFonts w:ascii="Helvetica" w:hAnsi="Helvetica" w:cs="Helvetica"/>
          <w:color w:val="555555"/>
          <w:sz w:val="21"/>
          <w:szCs w:val="21"/>
        </w:rPr>
      </w:pPr>
      <w:bookmarkStart w:id="16" w:name="安装步骤说明"/>
      <w:bookmarkEnd w:id="16"/>
      <w:ins w:id="17" w:author="Unknown">
        <w:r>
          <w:rPr>
            <w:rFonts w:ascii="Helvetica" w:hAnsi="Helvetica" w:cs="Helvetica"/>
            <w:color w:val="555555"/>
            <w:sz w:val="21"/>
            <w:szCs w:val="21"/>
          </w:rPr>
          <w:t>安装步骤说明</w:t>
        </w:r>
      </w:ins>
    </w:p>
    <w:p w:rsidR="001B307B" w:rsidRDefault="003E7901" w:rsidP="003E7901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 w:hint="eastAsia"/>
          <w:color w:val="333344"/>
          <w:sz w:val="17"/>
          <w:szCs w:val="17"/>
        </w:rPr>
      </w:pPr>
      <w:ins w:id="18" w:author="Unknown">
        <w:r>
          <w:rPr>
            <w:rFonts w:ascii="Helvetica" w:hAnsi="Helvetica" w:cs="Helvetica"/>
            <w:color w:val="333344"/>
            <w:sz w:val="17"/>
            <w:szCs w:val="17"/>
          </w:rPr>
          <w:t>从网站上下载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Gradle</w:t>
        </w:r>
        <w:r>
          <w:rPr>
            <w:rFonts w:ascii="Helvetica" w:hAnsi="Helvetica" w:cs="Helvetica"/>
            <w:color w:val="333344"/>
            <w:sz w:val="17"/>
            <w:szCs w:val="17"/>
          </w:rPr>
          <w:t>：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begin"/>
        </w:r>
        <w:r>
          <w:rPr>
            <w:rFonts w:ascii="Helvetica" w:hAnsi="Helvetica" w:cs="Helvetica"/>
            <w:color w:val="333344"/>
            <w:sz w:val="17"/>
            <w:szCs w:val="17"/>
          </w:rPr>
          <w:instrText xml:space="preserve"> HYPERLINK "http://www.gradle.org/downloads" </w:instrTex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separate"/>
        </w:r>
        <w:r>
          <w:rPr>
            <w:rStyle w:val="a6"/>
            <w:rFonts w:ascii="Helvetica" w:hAnsi="Helvetica" w:cs="Helvetica"/>
            <w:color w:val="3298D6"/>
            <w:sz w:val="17"/>
            <w:szCs w:val="17"/>
            <w:u w:val="none"/>
          </w:rPr>
          <w:t>http://www.gradle.org/downloads</w: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end"/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，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当前最新版本是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GRADLE 3.1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。</w:t>
        </w:r>
      </w:ins>
    </w:p>
    <w:p w:rsidR="001B307B" w:rsidRPr="000346B7" w:rsidRDefault="001B307B" w:rsidP="003E7901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 w:hint="eastAsia"/>
          <w:b/>
          <w:color w:val="333344"/>
          <w:sz w:val="17"/>
          <w:szCs w:val="17"/>
        </w:rPr>
      </w:pPr>
      <w:r w:rsidRPr="000346B7">
        <w:rPr>
          <w:rFonts w:ascii="Helvetica" w:hAnsi="Helvetica" w:cs="Helvetica" w:hint="eastAsia"/>
          <w:b/>
          <w:color w:val="333344"/>
          <w:sz w:val="17"/>
          <w:szCs w:val="17"/>
        </w:rPr>
        <w:t>下载</w:t>
      </w:r>
      <w:r w:rsidRPr="000346B7">
        <w:rPr>
          <w:rFonts w:ascii="Helvetica" w:hAnsi="Helvetica" w:cs="Helvetica" w:hint="eastAsia"/>
          <w:b/>
          <w:color w:val="333344"/>
          <w:sz w:val="17"/>
          <w:szCs w:val="17"/>
        </w:rPr>
        <w:t>gradle</w:t>
      </w:r>
      <w:r w:rsidRPr="000346B7">
        <w:rPr>
          <w:rFonts w:ascii="Helvetica" w:hAnsi="Helvetica" w:cs="Helvetica" w:hint="eastAsia"/>
          <w:b/>
          <w:color w:val="333344"/>
          <w:sz w:val="17"/>
          <w:szCs w:val="17"/>
        </w:rPr>
        <w:t>并解压缩</w:t>
      </w:r>
    </w:p>
    <w:p w:rsidR="001B307B" w:rsidRDefault="003E7901" w:rsidP="003E7901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 w:hint="eastAsia"/>
          <w:color w:val="333344"/>
          <w:sz w:val="17"/>
          <w:szCs w:val="17"/>
        </w:rPr>
      </w:pPr>
      <w:ins w:id="19" w:author="Unknown">
        <w:r>
          <w:rPr>
            <w:rFonts w:ascii="Helvetica" w:hAnsi="Helvetica" w:cs="Helvetica"/>
            <w:color w:val="333344"/>
            <w:sz w:val="17"/>
            <w:szCs w:val="17"/>
          </w:rPr>
          <w:t>下载后将它解压缩。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通常把这样的东西放入到我的开发目录中。如：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D:workspyiibai.com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目录下。</w:t>
        </w:r>
      </w:ins>
    </w:p>
    <w:p w:rsidR="001B307B" w:rsidRPr="000346B7" w:rsidRDefault="001B307B" w:rsidP="003E7901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 w:hint="eastAsia"/>
          <w:b/>
          <w:color w:val="333344"/>
          <w:sz w:val="17"/>
          <w:szCs w:val="17"/>
        </w:rPr>
      </w:pPr>
      <w:r w:rsidRPr="000346B7">
        <w:rPr>
          <w:rFonts w:ascii="Helvetica" w:hAnsi="Helvetica" w:cs="Helvetica" w:hint="eastAsia"/>
          <w:b/>
          <w:color w:val="333344"/>
          <w:sz w:val="17"/>
          <w:szCs w:val="17"/>
        </w:rPr>
        <w:t>配置环境变量</w:t>
      </w:r>
    </w:p>
    <w:p w:rsidR="003E7901" w:rsidRDefault="003E7901" w:rsidP="003E7901">
      <w:pPr>
        <w:pStyle w:val="a5"/>
        <w:shd w:val="clear" w:color="auto" w:fill="FFFFFF"/>
        <w:spacing w:before="0" w:beforeAutospacing="0" w:after="92" w:afterAutospacing="0"/>
        <w:rPr>
          <w:ins w:id="20" w:author="Unknown"/>
          <w:rFonts w:ascii="Helvetica" w:hAnsi="Helvetica" w:cs="Helvetica"/>
          <w:color w:val="333344"/>
          <w:sz w:val="17"/>
          <w:szCs w:val="17"/>
        </w:rPr>
      </w:pPr>
      <w:ins w:id="21" w:author="Unknown">
        <w:r>
          <w:rPr>
            <w:rFonts w:ascii="Helvetica" w:hAnsi="Helvetica" w:cs="Helvetica"/>
            <w:color w:val="333344"/>
            <w:sz w:val="17"/>
            <w:szCs w:val="17"/>
          </w:rPr>
          <w:t>现在，在桌面上右键点击</w:t>
        </w:r>
        <w:r>
          <w:rPr>
            <w:rFonts w:ascii="Helvetica" w:hAnsi="Helvetica" w:cs="Helvetica"/>
            <w:color w:val="333344"/>
            <w:sz w:val="17"/>
            <w:szCs w:val="17"/>
          </w:rPr>
          <w:t>“</w:t>
        </w:r>
        <w:r>
          <w:rPr>
            <w:rFonts w:ascii="Helvetica" w:hAnsi="Helvetica" w:cs="Helvetica"/>
            <w:color w:val="333344"/>
            <w:sz w:val="17"/>
            <w:szCs w:val="17"/>
          </w:rPr>
          <w:t>电脑</w:t>
        </w:r>
        <w:r>
          <w:rPr>
            <w:rFonts w:ascii="Helvetica" w:hAnsi="Helvetica" w:cs="Helvetica"/>
            <w:color w:val="333344"/>
            <w:sz w:val="17"/>
            <w:szCs w:val="17"/>
          </w:rPr>
          <w:t>”</w:t>
        </w:r>
        <w:r>
          <w:rPr>
            <w:rFonts w:ascii="Helvetica" w:hAnsi="Helvetica" w:cs="Helvetica"/>
            <w:color w:val="333344"/>
            <w:sz w:val="17"/>
            <w:szCs w:val="17"/>
          </w:rPr>
          <w:t>（又名</w:t>
        </w:r>
        <w:r>
          <w:rPr>
            <w:rFonts w:ascii="Helvetica" w:hAnsi="Helvetica" w:cs="Helvetica"/>
            <w:color w:val="333344"/>
            <w:sz w:val="17"/>
            <w:szCs w:val="17"/>
          </w:rPr>
          <w:t>“</w:t>
        </w:r>
        <w:r>
          <w:rPr>
            <w:rFonts w:ascii="Helvetica" w:hAnsi="Helvetica" w:cs="Helvetica"/>
            <w:color w:val="333344"/>
            <w:sz w:val="17"/>
            <w:szCs w:val="17"/>
          </w:rPr>
          <w:t>我的电脑</w:t>
        </w:r>
        <w:r>
          <w:rPr>
            <w:rFonts w:ascii="Helvetica" w:hAnsi="Helvetica" w:cs="Helvetica"/>
            <w:color w:val="333344"/>
            <w:sz w:val="17"/>
            <w:szCs w:val="17"/>
          </w:rPr>
          <w:t>”</w:t>
        </w:r>
        <w:r>
          <w:rPr>
            <w:rFonts w:ascii="Helvetica" w:hAnsi="Helvetica" w:cs="Helvetica"/>
            <w:color w:val="333344"/>
            <w:sz w:val="17"/>
            <w:szCs w:val="17"/>
          </w:rPr>
          <w:t>或</w:t>
        </w:r>
        <w:r>
          <w:rPr>
            <w:rFonts w:ascii="Helvetica" w:hAnsi="Helvetica" w:cs="Helvetica"/>
            <w:color w:val="333344"/>
            <w:sz w:val="17"/>
            <w:szCs w:val="17"/>
          </w:rPr>
          <w:t>”</w:t>
        </w:r>
        <w:r>
          <w:rPr>
            <w:rFonts w:ascii="Helvetica" w:hAnsi="Helvetica" w:cs="Helvetica"/>
            <w:color w:val="333344"/>
            <w:sz w:val="17"/>
            <w:szCs w:val="17"/>
          </w:rPr>
          <w:t>此电脑</w:t>
        </w:r>
        <w:r>
          <w:rPr>
            <w:rFonts w:ascii="Helvetica" w:hAnsi="Helvetica" w:cs="Helvetica"/>
            <w:color w:val="333344"/>
            <w:sz w:val="17"/>
            <w:szCs w:val="17"/>
          </w:rPr>
          <w:t>”</w:t>
        </w:r>
        <w:r>
          <w:rPr>
            <w:rFonts w:ascii="Helvetica" w:hAnsi="Helvetica" w:cs="Helvetica"/>
            <w:color w:val="333344"/>
            <w:sz w:val="17"/>
            <w:szCs w:val="17"/>
          </w:rPr>
          <w:t>），然后选择</w:t>
        </w:r>
        <w:r>
          <w:rPr>
            <w:rFonts w:ascii="Helvetica" w:hAnsi="Helvetica" w:cs="Helvetica"/>
            <w:color w:val="333344"/>
            <w:sz w:val="17"/>
            <w:szCs w:val="17"/>
          </w:rPr>
          <w:t>“</w:t>
        </w:r>
        <w:r>
          <w:rPr>
            <w:rFonts w:ascii="Helvetica" w:hAnsi="Helvetica" w:cs="Helvetica"/>
            <w:color w:val="333344"/>
            <w:sz w:val="17"/>
            <w:szCs w:val="17"/>
          </w:rPr>
          <w:t>属性</w:t>
        </w:r>
        <w:r>
          <w:rPr>
            <w:rFonts w:ascii="Helvetica" w:hAnsi="Helvetica" w:cs="Helvetica"/>
            <w:color w:val="333344"/>
            <w:sz w:val="17"/>
            <w:szCs w:val="17"/>
          </w:rPr>
          <w:t>”</w:t>
        </w:r>
        <w:r>
          <w:rPr>
            <w:rFonts w:ascii="Helvetica" w:hAnsi="Helvetica" w:cs="Helvetica"/>
            <w:color w:val="333344"/>
            <w:sz w:val="17"/>
            <w:szCs w:val="17"/>
          </w:rPr>
          <w:t>，打开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“</w:t>
        </w:r>
        <w:r>
          <w:rPr>
            <w:rFonts w:ascii="Helvetica" w:hAnsi="Helvetica" w:cs="Helvetica"/>
            <w:color w:val="333344"/>
            <w:sz w:val="17"/>
            <w:szCs w:val="17"/>
          </w:rPr>
          <w:t>高级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” </w:t>
        </w:r>
        <w:r>
          <w:rPr>
            <w:rFonts w:ascii="Helvetica" w:hAnsi="Helvetica" w:cs="Helvetica"/>
            <w:color w:val="333344"/>
            <w:sz w:val="17"/>
            <w:szCs w:val="17"/>
          </w:rPr>
          <w:t>选项卡，如下图所示：</w:t>
        </w:r>
      </w:ins>
    </w:p>
    <w:p w:rsidR="003E7901" w:rsidRDefault="003E7901" w:rsidP="003E7901">
      <w:pPr>
        <w:pStyle w:val="a5"/>
        <w:shd w:val="clear" w:color="auto" w:fill="FFFFFF"/>
        <w:spacing w:before="0" w:beforeAutospacing="0" w:after="92" w:afterAutospacing="0"/>
        <w:rPr>
          <w:ins w:id="22" w:author="Unknown"/>
          <w:rFonts w:ascii="Helvetica" w:hAnsi="Helvetica" w:cs="Helvetica"/>
          <w:color w:val="333344"/>
          <w:sz w:val="17"/>
          <w:szCs w:val="17"/>
        </w:rPr>
      </w:pPr>
      <w:r>
        <w:rPr>
          <w:rFonts w:ascii="Helvetica" w:hAnsi="Helvetica" w:cs="Helvetica"/>
          <w:noProof/>
          <w:color w:val="333344"/>
          <w:sz w:val="17"/>
          <w:szCs w:val="17"/>
        </w:rPr>
        <w:lastRenderedPageBreak/>
        <w:drawing>
          <wp:inline distT="0" distB="0" distL="0" distR="0">
            <wp:extent cx="3872637" cy="2728569"/>
            <wp:effectExtent l="19050" t="0" r="0" b="0"/>
            <wp:docPr id="1" name="图片 1" descr="http://www.yiibai.com/uploads/images/201610/10/10101054_95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610/10/10101054_9532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865" cy="272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3" w:author="Unknown">
        <w:r>
          <w:rPr>
            <w:rFonts w:ascii="Helvetica" w:hAnsi="Helvetica" w:cs="Helvetica"/>
            <w:color w:val="333344"/>
            <w:sz w:val="17"/>
            <w:szCs w:val="17"/>
          </w:rPr>
          <w:br/>
        </w:r>
        <w:r>
          <w:rPr>
            <w:rFonts w:ascii="Helvetica" w:hAnsi="Helvetica" w:cs="Helvetica"/>
            <w:color w:val="333344"/>
            <w:sz w:val="17"/>
            <w:szCs w:val="17"/>
          </w:rPr>
          <w:t>在上图中点击</w:t>
        </w:r>
        <w:r>
          <w:rPr>
            <w:rFonts w:ascii="Helvetica" w:hAnsi="Helvetica" w:cs="Helvetica"/>
            <w:color w:val="333344"/>
            <w:sz w:val="17"/>
            <w:szCs w:val="17"/>
          </w:rPr>
          <w:t>“</w:t>
        </w:r>
        <w:r>
          <w:rPr>
            <w:rFonts w:ascii="Helvetica" w:hAnsi="Helvetica" w:cs="Helvetica"/>
            <w:color w:val="333344"/>
            <w:sz w:val="17"/>
            <w:szCs w:val="17"/>
          </w:rPr>
          <w:t>环境变量</w:t>
        </w:r>
        <w:r>
          <w:rPr>
            <w:rFonts w:ascii="Helvetica" w:hAnsi="Helvetica" w:cs="Helvetica"/>
            <w:color w:val="333344"/>
            <w:sz w:val="17"/>
            <w:szCs w:val="17"/>
          </w:rPr>
          <w:t>”</w:t>
        </w:r>
        <w:r>
          <w:rPr>
            <w:rFonts w:ascii="Helvetica" w:hAnsi="Helvetica" w:cs="Helvetica"/>
            <w:color w:val="333344"/>
            <w:sz w:val="17"/>
            <w:szCs w:val="17"/>
          </w:rPr>
          <w:t>，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如下图所示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-</w:t>
        </w:r>
        <w:r>
          <w:rPr>
            <w:rFonts w:ascii="Helvetica" w:hAnsi="Helvetica" w:cs="Helvetica"/>
            <w:color w:val="333344"/>
            <w:sz w:val="17"/>
            <w:szCs w:val="17"/>
          </w:rPr>
          <w:br/>
        </w:r>
      </w:ins>
      <w:r>
        <w:rPr>
          <w:rFonts w:ascii="Helvetica" w:hAnsi="Helvetica" w:cs="Helvetica"/>
          <w:noProof/>
          <w:color w:val="333344"/>
          <w:sz w:val="17"/>
          <w:szCs w:val="17"/>
        </w:rPr>
        <w:drawing>
          <wp:inline distT="0" distB="0" distL="0" distR="0">
            <wp:extent cx="4450537" cy="4001415"/>
            <wp:effectExtent l="19050" t="0" r="7163" b="0"/>
            <wp:docPr id="2" name="图片 2" descr="http://www.yiibai.com/uploads/images/201610/10/10101057_31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images/201610/10/10101057_3145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24178" b="15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37" cy="400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901" w:rsidRDefault="003E7901" w:rsidP="003E7901">
      <w:pPr>
        <w:pStyle w:val="a5"/>
        <w:shd w:val="clear" w:color="auto" w:fill="FFFFFF"/>
        <w:spacing w:before="0" w:beforeAutospacing="0" w:after="92" w:afterAutospacing="0"/>
        <w:rPr>
          <w:ins w:id="24" w:author="Unknown"/>
          <w:rFonts w:ascii="Helvetica" w:hAnsi="Helvetica" w:cs="Helvetica"/>
          <w:color w:val="333344"/>
          <w:sz w:val="17"/>
          <w:szCs w:val="17"/>
        </w:rPr>
      </w:pPr>
      <w:ins w:id="25" w:author="Unknown">
        <w:r>
          <w:rPr>
            <w:rFonts w:ascii="Helvetica" w:hAnsi="Helvetica" w:cs="Helvetica"/>
            <w:color w:val="333344"/>
            <w:sz w:val="17"/>
            <w:szCs w:val="17"/>
          </w:rPr>
          <w:lastRenderedPageBreak/>
          <w:t>在上图中点击</w:t>
        </w:r>
        <w:r>
          <w:rPr>
            <w:rFonts w:ascii="Helvetica" w:hAnsi="Helvetica" w:cs="Helvetica"/>
            <w:color w:val="333344"/>
            <w:sz w:val="17"/>
            <w:szCs w:val="17"/>
          </w:rPr>
          <w:t>“</w:t>
        </w:r>
        <w:r>
          <w:rPr>
            <w:rFonts w:ascii="Helvetica" w:hAnsi="Helvetica" w:cs="Helvetica"/>
            <w:color w:val="333344"/>
            <w:sz w:val="17"/>
            <w:szCs w:val="17"/>
          </w:rPr>
          <w:t>编辑</w:t>
        </w:r>
        <w:r>
          <w:rPr>
            <w:rFonts w:ascii="Helvetica" w:hAnsi="Helvetica" w:cs="Helvetica"/>
            <w:color w:val="333344"/>
            <w:sz w:val="17"/>
            <w:szCs w:val="17"/>
          </w:rPr>
          <w:t>”</w:t>
        </w:r>
        <w:r>
          <w:rPr>
            <w:rFonts w:ascii="Helvetica" w:hAnsi="Helvetica" w:cs="Helvetica"/>
            <w:color w:val="333344"/>
            <w:sz w:val="17"/>
            <w:szCs w:val="17"/>
          </w:rPr>
          <w:t>后新建一个环境变量项，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把解压的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D:workspgradle-3.1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in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目录放入输入框中并点击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“</w:t>
        </w:r>
        <w:r>
          <w:rPr>
            <w:rFonts w:ascii="Helvetica" w:hAnsi="Helvetica" w:cs="Helvetica"/>
            <w:color w:val="333344"/>
            <w:sz w:val="17"/>
            <w:szCs w:val="17"/>
          </w:rPr>
          <w:t>确定</w:t>
        </w:r>
        <w:r>
          <w:rPr>
            <w:rFonts w:ascii="Helvetica" w:hAnsi="Helvetica" w:cs="Helvetica"/>
            <w:color w:val="333344"/>
            <w:sz w:val="17"/>
            <w:szCs w:val="17"/>
          </w:rPr>
          <w:t>”</w:t>
        </w:r>
        <w:r>
          <w:rPr>
            <w:rFonts w:ascii="Helvetica" w:hAnsi="Helvetica" w:cs="Helvetica"/>
            <w:color w:val="333344"/>
            <w:sz w:val="17"/>
            <w:szCs w:val="17"/>
          </w:rPr>
          <w:t>。如下图所示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-</w:t>
        </w:r>
        <w:r>
          <w:rPr>
            <w:rFonts w:ascii="Helvetica" w:hAnsi="Helvetica" w:cs="Helvetica"/>
            <w:color w:val="333344"/>
            <w:sz w:val="17"/>
            <w:szCs w:val="17"/>
          </w:rPr>
          <w:br/>
        </w:r>
      </w:ins>
      <w:r>
        <w:rPr>
          <w:rFonts w:ascii="Helvetica" w:hAnsi="Helvetica" w:cs="Helvetica"/>
          <w:noProof/>
          <w:color w:val="333344"/>
          <w:sz w:val="17"/>
          <w:szCs w:val="17"/>
        </w:rPr>
        <w:drawing>
          <wp:inline distT="0" distB="0" distL="0" distR="0">
            <wp:extent cx="3675126" cy="2843604"/>
            <wp:effectExtent l="19050" t="0" r="1524" b="0"/>
            <wp:docPr id="3" name="图片 3" descr="http://www.yiibai.com/uploads/images/201610/10/10111004_93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610/10/10111004_9390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19" cy="284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1AF" w:rsidRDefault="003E7901" w:rsidP="003E7901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 w:hint="eastAsia"/>
          <w:color w:val="333344"/>
          <w:sz w:val="17"/>
          <w:szCs w:val="17"/>
        </w:rPr>
      </w:pPr>
      <w:ins w:id="26" w:author="Unknown">
        <w:r>
          <w:rPr>
            <w:rFonts w:ascii="Helvetica" w:hAnsi="Helvetica" w:cs="Helvetica"/>
            <w:color w:val="333344"/>
            <w:sz w:val="17"/>
            <w:szCs w:val="17"/>
          </w:rPr>
          <w:t>将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Gradle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和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Java JDK </w:t>
        </w:r>
        <w:r>
          <w:rPr>
            <w:rFonts w:ascii="Helvetica" w:hAnsi="Helvetica" w:cs="Helvetica"/>
            <w:color w:val="333344"/>
            <w:sz w:val="17"/>
            <w:szCs w:val="17"/>
          </w:rPr>
          <w:t>的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bin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目录加入到环境变量之后，单击</w:t>
        </w:r>
        <w:r>
          <w:rPr>
            <w:rFonts w:ascii="Helvetica" w:hAnsi="Helvetica" w:cs="Helvetica"/>
            <w:color w:val="333344"/>
            <w:sz w:val="17"/>
            <w:szCs w:val="17"/>
          </w:rPr>
          <w:t>“</w:t>
        </w:r>
        <w:r>
          <w:rPr>
            <w:rFonts w:ascii="Helvetica" w:hAnsi="Helvetica" w:cs="Helvetica"/>
            <w:color w:val="333344"/>
            <w:sz w:val="17"/>
            <w:szCs w:val="17"/>
          </w:rPr>
          <w:t>确定</w:t>
        </w:r>
        <w:r>
          <w:rPr>
            <w:rFonts w:ascii="Helvetica" w:hAnsi="Helvetica" w:cs="Helvetica"/>
            <w:color w:val="333344"/>
            <w:sz w:val="17"/>
            <w:szCs w:val="17"/>
          </w:rPr>
          <w:t>”</w:t>
        </w:r>
        <w:r>
          <w:rPr>
            <w:rFonts w:ascii="Helvetica" w:hAnsi="Helvetica" w:cs="Helvetica"/>
            <w:color w:val="333344"/>
            <w:sz w:val="17"/>
            <w:szCs w:val="17"/>
          </w:rPr>
          <w:t>（有多次回退点击</w:t>
        </w:r>
        <w:r>
          <w:rPr>
            <w:rFonts w:ascii="Helvetica" w:hAnsi="Helvetica" w:cs="Helvetica"/>
            <w:color w:val="333344"/>
            <w:sz w:val="17"/>
            <w:szCs w:val="17"/>
          </w:rPr>
          <w:t>“</w:t>
        </w:r>
        <w:r>
          <w:rPr>
            <w:rFonts w:ascii="Helvetica" w:hAnsi="Helvetica" w:cs="Helvetica"/>
            <w:color w:val="333344"/>
            <w:sz w:val="17"/>
            <w:szCs w:val="17"/>
          </w:rPr>
          <w:t>确定</w:t>
        </w:r>
        <w:r>
          <w:rPr>
            <w:rFonts w:ascii="Helvetica" w:hAnsi="Helvetica" w:cs="Helvetica"/>
            <w:color w:val="333344"/>
            <w:sz w:val="17"/>
            <w:szCs w:val="17"/>
          </w:rPr>
          <w:t>”</w:t>
        </w:r>
        <w:r>
          <w:rPr>
            <w:rFonts w:ascii="Helvetica" w:hAnsi="Helvetica" w:cs="Helvetica"/>
            <w:color w:val="333344"/>
            <w:sz w:val="17"/>
            <w:szCs w:val="17"/>
          </w:rPr>
          <w:t>）完成。</w:t>
        </w:r>
      </w:ins>
    </w:p>
    <w:p w:rsidR="00AA71AF" w:rsidRDefault="00AA71AF" w:rsidP="003E7901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 w:hint="eastAsia"/>
          <w:color w:val="333344"/>
          <w:sz w:val="17"/>
          <w:szCs w:val="17"/>
        </w:rPr>
      </w:pPr>
    </w:p>
    <w:p w:rsidR="00AA71AF" w:rsidRPr="00606B24" w:rsidRDefault="00AA71AF" w:rsidP="003E7901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 w:hint="eastAsia"/>
          <w:b/>
          <w:color w:val="333344"/>
          <w:sz w:val="17"/>
          <w:szCs w:val="17"/>
        </w:rPr>
      </w:pPr>
      <w:r w:rsidRPr="00606B24">
        <w:rPr>
          <w:rFonts w:ascii="Helvetica" w:hAnsi="Helvetica" w:cs="Helvetica" w:hint="eastAsia"/>
          <w:b/>
          <w:color w:val="333344"/>
          <w:sz w:val="17"/>
          <w:szCs w:val="17"/>
        </w:rPr>
        <w:t>检测</w:t>
      </w:r>
      <w:r w:rsidRPr="00606B24">
        <w:rPr>
          <w:rFonts w:ascii="Helvetica" w:hAnsi="Helvetica" w:cs="Helvetica" w:hint="eastAsia"/>
          <w:b/>
          <w:color w:val="333344"/>
          <w:sz w:val="17"/>
          <w:szCs w:val="17"/>
        </w:rPr>
        <w:t>gradle</w:t>
      </w:r>
      <w:r w:rsidRPr="00606B24">
        <w:rPr>
          <w:rFonts w:ascii="Helvetica" w:hAnsi="Helvetica" w:cs="Helvetica" w:hint="eastAsia"/>
          <w:b/>
          <w:color w:val="333344"/>
          <w:sz w:val="17"/>
          <w:szCs w:val="17"/>
        </w:rPr>
        <w:t>是否安装配置成功</w:t>
      </w:r>
    </w:p>
    <w:p w:rsidR="003E7901" w:rsidRDefault="003E7901" w:rsidP="003E7901">
      <w:pPr>
        <w:pStyle w:val="a5"/>
        <w:shd w:val="clear" w:color="auto" w:fill="FFFFFF"/>
        <w:spacing w:before="0" w:beforeAutospacing="0" w:after="92" w:afterAutospacing="0"/>
        <w:rPr>
          <w:ins w:id="27" w:author="Unknown"/>
          <w:rFonts w:ascii="Helvetica" w:hAnsi="Helvetica" w:cs="Helvetica"/>
          <w:color w:val="333344"/>
          <w:sz w:val="17"/>
          <w:szCs w:val="17"/>
        </w:rPr>
      </w:pPr>
      <w:ins w:id="28" w:author="Unknown">
        <w:r>
          <w:rPr>
            <w:rFonts w:ascii="Helvetica" w:hAnsi="Helvetica" w:cs="Helvetica"/>
            <w:color w:val="333344"/>
            <w:sz w:val="17"/>
            <w:szCs w:val="17"/>
          </w:rPr>
          <w:t>现在，让我们来测试一下安装的情况。打开命令提示符，然后键入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gradle -v</w:t>
        </w:r>
        <w:r>
          <w:rPr>
            <w:rFonts w:ascii="Helvetica" w:hAnsi="Helvetica" w:cs="Helvetica"/>
            <w:color w:val="333344"/>
            <w:sz w:val="17"/>
            <w:szCs w:val="17"/>
          </w:rPr>
          <w:t>，将看到类似下面的内容：</w:t>
        </w:r>
      </w:ins>
    </w:p>
    <w:p w:rsidR="003E7901" w:rsidRDefault="003E7901" w:rsidP="003E7901">
      <w:pPr>
        <w:pStyle w:val="HTML"/>
        <w:shd w:val="clear" w:color="auto" w:fill="F5F2F0"/>
        <w:spacing w:before="120" w:after="120"/>
        <w:ind w:right="46"/>
        <w:rPr>
          <w:ins w:id="2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C:/Users/Administrator&gt;gradle -v</w:t>
        </w:r>
      </w:ins>
    </w:p>
    <w:p w:rsidR="003E7901" w:rsidRDefault="003E7901" w:rsidP="003E7901">
      <w:pPr>
        <w:pStyle w:val="HTML"/>
        <w:shd w:val="clear" w:color="auto" w:fill="F5F2F0"/>
        <w:spacing w:before="120" w:after="120"/>
        <w:ind w:right="46"/>
        <w:rPr>
          <w:ins w:id="3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------------------------------------------------------------</w:t>
        </w:r>
      </w:ins>
    </w:p>
    <w:p w:rsidR="003E7901" w:rsidRDefault="003E7901" w:rsidP="003E7901">
      <w:pPr>
        <w:pStyle w:val="HTML"/>
        <w:shd w:val="clear" w:color="auto" w:fill="F5F2F0"/>
        <w:spacing w:before="120" w:after="120"/>
        <w:ind w:right="46"/>
        <w:rPr>
          <w:ins w:id="33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4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Gradle 3.1</w:t>
        </w:r>
      </w:ins>
    </w:p>
    <w:p w:rsidR="003E7901" w:rsidRDefault="003E7901" w:rsidP="003E7901">
      <w:pPr>
        <w:pStyle w:val="HTML"/>
        <w:shd w:val="clear" w:color="auto" w:fill="F5F2F0"/>
        <w:spacing w:before="120" w:after="120"/>
        <w:ind w:right="46"/>
        <w:rPr>
          <w:ins w:id="35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6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------------------------------------------------------------</w:t>
        </w:r>
      </w:ins>
    </w:p>
    <w:p w:rsidR="003E7901" w:rsidRDefault="003E7901" w:rsidP="003E7901">
      <w:pPr>
        <w:pStyle w:val="HTML"/>
        <w:shd w:val="clear" w:color="auto" w:fill="F5F2F0"/>
        <w:spacing w:before="120" w:after="120"/>
        <w:ind w:right="46"/>
        <w:rPr>
          <w:ins w:id="3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Build time:   2016-10-02 10:53:53 UTC</w:t>
        </w:r>
      </w:ins>
    </w:p>
    <w:p w:rsidR="003E7901" w:rsidRPr="00606B24" w:rsidRDefault="003E7901" w:rsidP="003E7901">
      <w:pPr>
        <w:pStyle w:val="HTML"/>
        <w:shd w:val="clear" w:color="auto" w:fill="F5F2F0"/>
        <w:spacing w:before="120" w:after="120"/>
        <w:ind w:right="46"/>
        <w:rPr>
          <w:ins w:id="3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Revision:     13f38ba699afd86d7cdc4ed8fd7dd3960c0b1f97</w:t>
        </w:r>
      </w:ins>
    </w:p>
    <w:p w:rsidR="003E7901" w:rsidRDefault="003E7901" w:rsidP="003E7901">
      <w:pPr>
        <w:pStyle w:val="HTML"/>
        <w:shd w:val="clear" w:color="auto" w:fill="F5F2F0"/>
        <w:spacing w:before="120" w:after="120"/>
        <w:ind w:right="46"/>
        <w:rPr>
          <w:ins w:id="4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Groovy:       2.4.7</w:t>
        </w:r>
      </w:ins>
    </w:p>
    <w:p w:rsidR="003E7901" w:rsidRDefault="003E7901" w:rsidP="003E7901">
      <w:pPr>
        <w:pStyle w:val="HTML"/>
        <w:shd w:val="clear" w:color="auto" w:fill="F5F2F0"/>
        <w:spacing w:before="120" w:after="120"/>
        <w:ind w:right="46"/>
        <w:rPr>
          <w:ins w:id="43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4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Ant:          Apache Ant(TM) version 1.9.6 compiled on June 29 2015</w:t>
        </w:r>
      </w:ins>
    </w:p>
    <w:p w:rsidR="003E7901" w:rsidRDefault="003E7901" w:rsidP="003E7901">
      <w:pPr>
        <w:pStyle w:val="HTML"/>
        <w:shd w:val="clear" w:color="auto" w:fill="F5F2F0"/>
        <w:spacing w:before="120" w:after="120"/>
        <w:ind w:right="46"/>
        <w:rPr>
          <w:ins w:id="45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6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JVM:          1.8.0_65 (Oracle Corporation 25.65-b01)</w:t>
        </w:r>
      </w:ins>
    </w:p>
    <w:p w:rsidR="003E7901" w:rsidRDefault="003E7901" w:rsidP="003E7901">
      <w:pPr>
        <w:pStyle w:val="HTML"/>
        <w:shd w:val="clear" w:color="auto" w:fill="F5F2F0"/>
        <w:spacing w:before="120" w:after="120"/>
        <w:ind w:right="46"/>
        <w:rPr>
          <w:ins w:id="4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OS:           Windows 10 10.0 amd64</w:t>
        </w:r>
      </w:ins>
    </w:p>
    <w:p w:rsidR="003E7901" w:rsidRDefault="003E7901" w:rsidP="003E7901">
      <w:pPr>
        <w:pStyle w:val="HTML"/>
        <w:shd w:val="clear" w:color="auto" w:fill="F5F2F0"/>
        <w:spacing w:before="120" w:after="120"/>
        <w:rPr>
          <w:ins w:id="49" w:author="Unknown"/>
          <w:rFonts w:ascii="Consolas" w:hAnsi="Consolas" w:cs="Consolas"/>
          <w:color w:val="000000"/>
          <w:sz w:val="15"/>
          <w:szCs w:val="15"/>
        </w:rPr>
      </w:pPr>
      <w:ins w:id="50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3E7901" w:rsidRDefault="003E7901" w:rsidP="003E7901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ins w:id="51" w:author="Unknown"/>
          <w:rFonts w:ascii="Helvetica" w:hAnsi="Helvetica" w:cs="Helvetica"/>
          <w:color w:val="555555"/>
          <w:sz w:val="21"/>
          <w:szCs w:val="21"/>
        </w:rPr>
      </w:pPr>
      <w:bookmarkStart w:id="52" w:name="相关教程"/>
      <w:bookmarkEnd w:id="52"/>
      <w:ins w:id="53" w:author="Unknown">
        <w:r>
          <w:rPr>
            <w:rFonts w:ascii="Helvetica" w:hAnsi="Helvetica" w:cs="Helvetica"/>
            <w:color w:val="555555"/>
            <w:sz w:val="21"/>
            <w:szCs w:val="21"/>
          </w:rPr>
          <w:t>相关教程</w:t>
        </w:r>
      </w:ins>
    </w:p>
    <w:p w:rsidR="003E7901" w:rsidRDefault="003E7901" w:rsidP="003E7901">
      <w:pPr>
        <w:widowControl/>
        <w:numPr>
          <w:ilvl w:val="0"/>
          <w:numId w:val="3"/>
        </w:numPr>
        <w:shd w:val="clear" w:color="auto" w:fill="FFFFFF"/>
        <w:spacing w:before="100" w:beforeAutospacing="1" w:after="69"/>
        <w:ind w:left="530"/>
        <w:jc w:val="left"/>
        <w:rPr>
          <w:ins w:id="54" w:author="Unknown"/>
          <w:rFonts w:ascii="Helvetica" w:hAnsi="Helvetica" w:cs="Helvetica"/>
          <w:color w:val="333344"/>
          <w:sz w:val="17"/>
          <w:szCs w:val="17"/>
        </w:rPr>
      </w:pPr>
      <w:ins w:id="55" w:author="Unknown">
        <w:r>
          <w:rPr>
            <w:rFonts w:ascii="Helvetica" w:hAnsi="Helvetica" w:cs="Helvetica"/>
            <w:color w:val="333344"/>
            <w:sz w:val="17"/>
            <w:szCs w:val="17"/>
          </w:rPr>
          <w:fldChar w:fldCharType="begin"/>
        </w:r>
        <w:r>
          <w:rPr>
            <w:rFonts w:ascii="Helvetica" w:hAnsi="Helvetica" w:cs="Helvetica"/>
            <w:color w:val="333344"/>
            <w:sz w:val="17"/>
            <w:szCs w:val="17"/>
          </w:rPr>
          <w:instrText xml:space="preserve"> </w:instrText>
        </w:r>
        <w:r>
          <w:rPr>
            <w:rFonts w:ascii="Helvetica" w:hAnsi="Helvetica" w:cs="Helvetica" w:hint="eastAsia"/>
            <w:color w:val="333344"/>
            <w:sz w:val="17"/>
            <w:szCs w:val="17"/>
          </w:rPr>
          <w:instrText>HYPERLINK "http://www.yiibai.com/gradle/gradle-tutorial-for-beginners.html" \o "Gradle 15</w:instrText>
        </w:r>
        <w:r>
          <w:rPr>
            <w:rFonts w:ascii="Helvetica" w:hAnsi="Helvetica" w:cs="Helvetica" w:hint="eastAsia"/>
            <w:color w:val="333344"/>
            <w:sz w:val="17"/>
            <w:szCs w:val="17"/>
          </w:rPr>
          <w:instrText>分钟入门教程</w:instrText>
        </w:r>
        <w:r>
          <w:rPr>
            <w:rFonts w:ascii="Helvetica" w:hAnsi="Helvetica" w:cs="Helvetica" w:hint="eastAsia"/>
            <w:color w:val="333344"/>
            <w:sz w:val="17"/>
            <w:szCs w:val="17"/>
          </w:rPr>
          <w:instrText>"</w:instrText>
        </w:r>
        <w:r>
          <w:rPr>
            <w:rFonts w:ascii="Helvetica" w:hAnsi="Helvetica" w:cs="Helvetica"/>
            <w:color w:val="333344"/>
            <w:sz w:val="17"/>
            <w:szCs w:val="17"/>
          </w:rPr>
          <w:instrText xml:space="preserve"> </w:instrTex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separate"/>
        </w:r>
        <w:r>
          <w:rPr>
            <w:rStyle w:val="a6"/>
            <w:rFonts w:ascii="Helvetica" w:hAnsi="Helvetica" w:cs="Helvetica"/>
            <w:color w:val="3298D6"/>
            <w:sz w:val="17"/>
            <w:szCs w:val="17"/>
            <w:u w:val="none"/>
          </w:rPr>
          <w:t>Gradle 15</w:t>
        </w:r>
        <w:r>
          <w:rPr>
            <w:rStyle w:val="a6"/>
            <w:rFonts w:ascii="Helvetica" w:hAnsi="Helvetica" w:cs="Helvetica"/>
            <w:color w:val="3298D6"/>
            <w:sz w:val="17"/>
            <w:szCs w:val="17"/>
            <w:u w:val="none"/>
          </w:rPr>
          <w:t>分钟入门教程</w: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end"/>
        </w:r>
      </w:ins>
    </w:p>
    <w:p w:rsidR="003E7901" w:rsidRDefault="003E7901" w:rsidP="003E7901">
      <w:pPr>
        <w:rPr>
          <w:ins w:id="56" w:author="Unknown"/>
          <w:rFonts w:ascii="宋体" w:hAnsi="宋体" w:cs="宋体"/>
          <w:sz w:val="24"/>
          <w:szCs w:val="24"/>
        </w:rPr>
      </w:pPr>
      <w:ins w:id="57" w:author="Unknown">
        <w:r>
          <w:rPr>
            <w:rFonts w:ascii="Helvetica" w:hAnsi="Helvetica" w:cs="Helvetica"/>
            <w:color w:val="333344"/>
            <w:sz w:val="17"/>
            <w:szCs w:val="17"/>
          </w:rPr>
          <w:br/>
        </w:r>
      </w:ins>
    </w:p>
    <w:p w:rsidR="003E7901" w:rsidRDefault="003E7901" w:rsidP="003E7901">
      <w:pPr>
        <w:pStyle w:val="a5"/>
        <w:shd w:val="clear" w:color="auto" w:fill="FFFFFF"/>
        <w:spacing w:before="0" w:beforeAutospacing="0" w:after="92" w:afterAutospacing="0"/>
        <w:rPr>
          <w:ins w:id="58" w:author="Unknown"/>
          <w:rFonts w:ascii="Helvetica" w:hAnsi="Helvetica" w:cs="Helvetica"/>
          <w:color w:val="333344"/>
          <w:sz w:val="17"/>
          <w:szCs w:val="17"/>
        </w:rPr>
      </w:pPr>
      <w:ins w:id="59" w:author="Unknown">
        <w:r>
          <w:rPr>
            <w:rFonts w:ascii="Helvetica" w:hAnsi="Helvetica" w:cs="Helvetica"/>
            <w:color w:val="333344"/>
            <w:sz w:val="17"/>
            <w:szCs w:val="17"/>
          </w:rPr>
          <w:lastRenderedPageBreak/>
          <w:t>本站代码下载：</w: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begin"/>
        </w:r>
        <w:r>
          <w:rPr>
            <w:rFonts w:ascii="Helvetica" w:hAnsi="Helvetica" w:cs="Helvetica"/>
            <w:color w:val="333344"/>
            <w:sz w:val="17"/>
            <w:szCs w:val="17"/>
          </w:rPr>
          <w:instrText xml:space="preserve"> HYPERLINK "http://www.yiibai.com/siteinfo/download.html?from=article" \t "_blank" </w:instrTex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separate"/>
        </w:r>
        <w:r>
          <w:rPr>
            <w:rStyle w:val="a6"/>
            <w:rFonts w:ascii="Helvetica" w:hAnsi="Helvetica" w:cs="Helvetica"/>
            <w:color w:val="3298D6"/>
            <w:sz w:val="17"/>
            <w:szCs w:val="17"/>
            <w:u w:val="none"/>
          </w:rPr>
          <w:t>http://www.yiibai.com/siteinfo/download.html</w: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end"/>
        </w:r>
      </w:ins>
    </w:p>
    <w:p w:rsidR="00BC11BC" w:rsidRDefault="00BC11BC">
      <w:pPr>
        <w:widowControl/>
        <w:jc w:val="left"/>
      </w:pPr>
      <w:r>
        <w:br w:type="page"/>
      </w:r>
    </w:p>
    <w:p w:rsidR="00BC11BC" w:rsidRDefault="00BC11BC" w:rsidP="00BC11BC">
      <w:pPr>
        <w:pStyle w:val="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 w:hint="eastAsia"/>
          <w:color w:val="AAAAAA"/>
        </w:rPr>
      </w:pPr>
      <w:r>
        <w:rPr>
          <w:rFonts w:ascii="Helvetica" w:hAnsi="Helvetica" w:cs="Helvetica"/>
          <w:color w:val="AAAAAA"/>
        </w:rPr>
        <w:lastRenderedPageBreak/>
        <w:t>Gradle</w:t>
      </w:r>
      <w:r>
        <w:rPr>
          <w:rFonts w:ascii="Helvetica" w:hAnsi="Helvetica" w:cs="Helvetica"/>
          <w:color w:val="AAAAAA"/>
        </w:rPr>
        <w:t>构建脚本</w:t>
      </w:r>
    </w:p>
    <w:p w:rsidR="00BC11BC" w:rsidRDefault="00BC11BC" w:rsidP="00BC11BC">
      <w:pPr>
        <w:pStyle w:val="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AAAAAA"/>
        </w:rPr>
      </w:pPr>
    </w:p>
    <w:p w:rsidR="00BC11BC" w:rsidRDefault="00BC11BC" w:rsidP="00BC11BC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>
        <w:rPr>
          <w:rFonts w:ascii="Helvetica" w:hAnsi="Helvetica" w:cs="Helvetica"/>
          <w:color w:val="333344"/>
          <w:sz w:val="17"/>
          <w:szCs w:val="17"/>
        </w:rPr>
        <w:t>Gradle</w:t>
      </w:r>
      <w:r w:rsidR="001D534E">
        <w:rPr>
          <w:rFonts w:ascii="Helvetica" w:hAnsi="Helvetica" w:cs="Helvetica"/>
          <w:color w:val="333344"/>
          <w:sz w:val="17"/>
          <w:szCs w:val="17"/>
        </w:rPr>
        <w:t>构建脚本文件用来处理两件事情：一个是</w:t>
      </w:r>
      <w:r w:rsidR="001D534E" w:rsidRPr="00E56724">
        <w:rPr>
          <w:rFonts w:ascii="Helvetica" w:hAnsi="Helvetica" w:cs="Helvetica"/>
          <w:color w:val="FF0000"/>
          <w:sz w:val="17"/>
          <w:szCs w:val="17"/>
          <w:bdr w:val="single" w:sz="4" w:space="0" w:color="auto"/>
        </w:rPr>
        <w:t>项目</w:t>
      </w:r>
      <w:r w:rsidR="001D534E">
        <w:rPr>
          <w:rFonts w:ascii="Helvetica" w:hAnsi="Helvetica" w:cs="Helvetica" w:hint="eastAsia"/>
          <w:color w:val="333344"/>
          <w:sz w:val="17"/>
          <w:szCs w:val="17"/>
        </w:rPr>
        <w:t>，</w:t>
      </w:r>
      <w:r w:rsidR="001D534E">
        <w:rPr>
          <w:rFonts w:ascii="Helvetica" w:hAnsi="Helvetica" w:cs="Helvetica"/>
          <w:color w:val="333344"/>
          <w:sz w:val="17"/>
          <w:szCs w:val="17"/>
        </w:rPr>
        <w:t>另一个是</w:t>
      </w:r>
      <w:r w:rsidR="001D534E" w:rsidRPr="00E56724">
        <w:rPr>
          <w:rFonts w:ascii="Helvetica" w:hAnsi="Helvetica" w:cs="Helvetica"/>
          <w:color w:val="FF0000"/>
          <w:sz w:val="17"/>
          <w:szCs w:val="17"/>
          <w:bdr w:val="single" w:sz="4" w:space="0" w:color="auto"/>
        </w:rPr>
        <w:t>任</w:t>
      </w:r>
      <w:r w:rsidRPr="00E56724">
        <w:rPr>
          <w:rFonts w:ascii="Helvetica" w:hAnsi="Helvetica" w:cs="Helvetica"/>
          <w:color w:val="FF0000"/>
          <w:sz w:val="17"/>
          <w:szCs w:val="17"/>
          <w:bdr w:val="single" w:sz="4" w:space="0" w:color="auto"/>
        </w:rPr>
        <w:t>务</w:t>
      </w:r>
      <w:r>
        <w:rPr>
          <w:rFonts w:ascii="Helvetica" w:hAnsi="Helvetica" w:cs="Helvetica"/>
          <w:color w:val="333344"/>
          <w:sz w:val="17"/>
          <w:szCs w:val="17"/>
        </w:rPr>
        <w:t>。每个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Gradle</w:t>
      </w:r>
      <w:r>
        <w:rPr>
          <w:rFonts w:ascii="Helvetica" w:hAnsi="Helvetica" w:cs="Helvetica"/>
          <w:color w:val="333344"/>
          <w:sz w:val="17"/>
          <w:szCs w:val="17"/>
        </w:rPr>
        <w:t>生成表示一个或多个项目。一个项目表示一个</w:t>
      </w:r>
      <w:r>
        <w:rPr>
          <w:rFonts w:ascii="Helvetica" w:hAnsi="Helvetica" w:cs="Helvetica"/>
          <w:color w:val="333344"/>
          <w:sz w:val="17"/>
          <w:szCs w:val="17"/>
        </w:rPr>
        <w:t>JAR</w:t>
      </w:r>
      <w:r w:rsidRPr="00E7000A">
        <w:rPr>
          <w:rFonts w:ascii="Helvetica" w:hAnsi="Helvetica" w:cs="Helvetica"/>
          <w:color w:val="FF0000"/>
          <w:sz w:val="17"/>
          <w:szCs w:val="17"/>
        </w:rPr>
        <w:t>库</w:t>
      </w:r>
      <w:r>
        <w:rPr>
          <w:rFonts w:ascii="Helvetica" w:hAnsi="Helvetica" w:cs="Helvetica"/>
          <w:color w:val="333344"/>
          <w:sz w:val="17"/>
          <w:szCs w:val="17"/>
        </w:rPr>
        <w:t>或</w:t>
      </w:r>
      <w:r>
        <w:rPr>
          <w:rFonts w:ascii="Helvetica" w:hAnsi="Helvetica" w:cs="Helvetica"/>
          <w:color w:val="333344"/>
          <w:sz w:val="17"/>
          <w:szCs w:val="17"/>
        </w:rPr>
        <w:t>Web</w:t>
      </w:r>
      <w:r w:rsidRPr="00E7000A">
        <w:rPr>
          <w:rFonts w:ascii="Helvetica" w:hAnsi="Helvetica" w:cs="Helvetica"/>
          <w:color w:val="FF0000"/>
          <w:sz w:val="17"/>
          <w:szCs w:val="17"/>
        </w:rPr>
        <w:t>应用程序</w:t>
      </w:r>
      <w:r>
        <w:rPr>
          <w:rFonts w:ascii="Helvetica" w:hAnsi="Helvetica" w:cs="Helvetica"/>
          <w:color w:val="333344"/>
          <w:sz w:val="17"/>
          <w:szCs w:val="17"/>
        </w:rPr>
        <w:t>，也可能表示由其他项目产生的</w:t>
      </w:r>
      <w:r w:rsidRPr="00E7000A">
        <w:rPr>
          <w:rFonts w:ascii="Helvetica" w:hAnsi="Helvetica" w:cs="Helvetica"/>
          <w:color w:val="FF0000"/>
          <w:sz w:val="17"/>
          <w:szCs w:val="17"/>
        </w:rPr>
        <w:t>JAR</w:t>
      </w:r>
      <w:r w:rsidRPr="00E7000A">
        <w:rPr>
          <w:rFonts w:ascii="Helvetica" w:hAnsi="Helvetica" w:cs="Helvetica"/>
          <w:color w:val="FF0000"/>
          <w:sz w:val="17"/>
          <w:szCs w:val="17"/>
        </w:rPr>
        <w:t>文件组装的</w:t>
      </w:r>
      <w:r w:rsidRPr="00E7000A">
        <w:rPr>
          <w:rFonts w:ascii="Helvetica" w:hAnsi="Helvetica" w:cs="Helvetica"/>
          <w:color w:val="FF0000"/>
          <w:sz w:val="17"/>
          <w:szCs w:val="17"/>
        </w:rPr>
        <w:t>ZIP</w:t>
      </w:r>
      <w:r>
        <w:rPr>
          <w:rFonts w:ascii="Helvetica" w:hAnsi="Helvetica" w:cs="Helvetica"/>
          <w:color w:val="333344"/>
          <w:sz w:val="17"/>
          <w:szCs w:val="17"/>
        </w:rPr>
        <w:t>。</w:t>
      </w:r>
      <w:r>
        <w:rPr>
          <w:rFonts w:ascii="Helvetica" w:hAnsi="Helvetica" w:cs="Helvetica"/>
          <w:color w:val="333344"/>
          <w:sz w:val="17"/>
          <w:szCs w:val="17"/>
        </w:rPr>
        <w:t xml:space="preserve"> </w:t>
      </w:r>
      <w:r>
        <w:rPr>
          <w:rFonts w:ascii="Helvetica" w:hAnsi="Helvetica" w:cs="Helvetica"/>
          <w:color w:val="333344"/>
          <w:sz w:val="17"/>
          <w:szCs w:val="17"/>
        </w:rPr>
        <w:t>简单地说，一个项目是由不同的任务组成。一个任务是指构建执行的一块工作。任务可能是编译一些类，创建一个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JAR</w:t>
      </w:r>
      <w:r>
        <w:rPr>
          <w:rFonts w:ascii="Helvetica" w:hAnsi="Helvetica" w:cs="Helvetica"/>
          <w:color w:val="333344"/>
          <w:sz w:val="17"/>
          <w:szCs w:val="17"/>
        </w:rPr>
        <w:t>，产生的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Javadoc</w:t>
      </w:r>
      <w:r>
        <w:rPr>
          <w:rFonts w:ascii="Helvetica" w:hAnsi="Helvetica" w:cs="Helvetica"/>
          <w:color w:val="333344"/>
          <w:sz w:val="17"/>
          <w:szCs w:val="17"/>
        </w:rPr>
        <w:t>或发布一些归档文件库。</w:t>
      </w:r>
    </w:p>
    <w:p w:rsidR="00BC11BC" w:rsidRDefault="00BC11BC" w:rsidP="00BC11BC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注：</w:t>
      </w:r>
      <w:r>
        <w:rPr>
          <w:rFonts w:ascii="Helvetica" w:hAnsi="Helvetica" w:cs="Helvetica"/>
          <w:color w:val="666666"/>
          <w:sz w:val="16"/>
          <w:szCs w:val="16"/>
        </w:rPr>
        <w:t>Gradle</w:t>
      </w:r>
      <w:r>
        <w:rPr>
          <w:rFonts w:ascii="Helvetica" w:hAnsi="Helvetica" w:cs="Helvetica"/>
          <w:color w:val="666666"/>
          <w:sz w:val="16"/>
          <w:szCs w:val="16"/>
        </w:rPr>
        <w:t>使用</w:t>
      </w:r>
      <w:r>
        <w:rPr>
          <w:rFonts w:ascii="Helvetica" w:hAnsi="Helvetica" w:cs="Helvetica"/>
          <w:color w:val="666666"/>
          <w:sz w:val="16"/>
          <w:szCs w:val="16"/>
        </w:rPr>
        <w:t>Groovy</w:t>
      </w:r>
      <w:r>
        <w:rPr>
          <w:rFonts w:ascii="Helvetica" w:hAnsi="Helvetica" w:cs="Helvetica"/>
          <w:color w:val="666666"/>
          <w:sz w:val="16"/>
          <w:szCs w:val="16"/>
        </w:rPr>
        <w:t>语言编写脚本。</w:t>
      </w:r>
    </w:p>
    <w:p w:rsidR="00BC11BC" w:rsidRDefault="00BC11BC" w:rsidP="00BC11BC">
      <w:pPr>
        <w:pStyle w:val="1"/>
        <w:shd w:val="clear" w:color="auto" w:fill="FFFFFF"/>
        <w:rPr>
          <w:rFonts w:ascii="Helvetica" w:hAnsi="Helvetica" w:cs="Helvetica"/>
          <w:b w:val="0"/>
          <w:bCs w:val="0"/>
          <w:color w:val="333344"/>
        </w:rPr>
      </w:pPr>
      <w:bookmarkStart w:id="60" w:name="编写构建脚本"/>
      <w:bookmarkEnd w:id="60"/>
      <w:r>
        <w:rPr>
          <w:rFonts w:ascii="Helvetica" w:hAnsi="Helvetica" w:cs="Helvetica"/>
          <w:b w:val="0"/>
          <w:bCs w:val="0"/>
          <w:color w:val="333344"/>
        </w:rPr>
        <w:t>编写构建脚本</w:t>
      </w:r>
    </w:p>
    <w:p w:rsidR="00BC11BC" w:rsidRDefault="00BC11BC" w:rsidP="00BC11BC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>
        <w:rPr>
          <w:rFonts w:ascii="Helvetica" w:hAnsi="Helvetica" w:cs="Helvetica"/>
          <w:color w:val="333344"/>
          <w:sz w:val="17"/>
          <w:szCs w:val="17"/>
        </w:rPr>
        <w:t>Gradle</w:t>
      </w:r>
      <w:r>
        <w:rPr>
          <w:rFonts w:ascii="Helvetica" w:hAnsi="Helvetica" w:cs="Helvetica"/>
          <w:color w:val="333344"/>
          <w:sz w:val="17"/>
          <w:szCs w:val="17"/>
        </w:rPr>
        <w:t>提供了一个域特定语言（</w:t>
      </w:r>
      <w:r>
        <w:rPr>
          <w:rFonts w:ascii="Helvetica" w:hAnsi="Helvetica" w:cs="Helvetica"/>
          <w:color w:val="333344"/>
          <w:sz w:val="17"/>
          <w:szCs w:val="17"/>
        </w:rPr>
        <w:t>DSL</w:t>
      </w:r>
      <w:r>
        <w:rPr>
          <w:rFonts w:ascii="Helvetica" w:hAnsi="Helvetica" w:cs="Helvetica"/>
          <w:color w:val="333344"/>
          <w:sz w:val="17"/>
          <w:szCs w:val="17"/>
        </w:rPr>
        <w:t>），用于描述构建。</w:t>
      </w:r>
      <w:r>
        <w:rPr>
          <w:rFonts w:ascii="Helvetica" w:hAnsi="Helvetica" w:cs="Helvetica"/>
          <w:color w:val="333344"/>
          <w:sz w:val="17"/>
          <w:szCs w:val="17"/>
        </w:rPr>
        <w:t xml:space="preserve"> </w:t>
      </w:r>
      <w:r>
        <w:rPr>
          <w:rFonts w:ascii="Helvetica" w:hAnsi="Helvetica" w:cs="Helvetica"/>
          <w:color w:val="333344"/>
          <w:sz w:val="17"/>
          <w:szCs w:val="17"/>
        </w:rPr>
        <w:t>它使用</w:t>
      </w:r>
      <w:r>
        <w:rPr>
          <w:rFonts w:ascii="Helvetica" w:hAnsi="Helvetica" w:cs="Helvetica"/>
          <w:color w:val="333344"/>
          <w:sz w:val="17"/>
          <w:szCs w:val="17"/>
        </w:rPr>
        <w:t xml:space="preserve"> Groovy </w:t>
      </w:r>
      <w:r>
        <w:rPr>
          <w:rFonts w:ascii="Helvetica" w:hAnsi="Helvetica" w:cs="Helvetica"/>
          <w:color w:val="333344"/>
          <w:sz w:val="17"/>
          <w:szCs w:val="17"/>
        </w:rPr>
        <w:t>语言，使其更容易来形容和构建。</w:t>
      </w:r>
      <w:r>
        <w:rPr>
          <w:rFonts w:ascii="Helvetica" w:hAnsi="Helvetica" w:cs="Helvetica"/>
          <w:color w:val="333344"/>
          <w:sz w:val="17"/>
          <w:szCs w:val="17"/>
        </w:rPr>
        <w:t xml:space="preserve">Gradle </w:t>
      </w:r>
      <w:r>
        <w:rPr>
          <w:rFonts w:ascii="Helvetica" w:hAnsi="Helvetica" w:cs="Helvetica"/>
          <w:color w:val="333344"/>
          <w:sz w:val="17"/>
          <w:szCs w:val="17"/>
        </w:rPr>
        <w:t>中的每一个</w:t>
      </w:r>
      <w:r w:rsidRPr="00E7000A">
        <w:rPr>
          <w:rFonts w:ascii="Helvetica" w:hAnsi="Helvetica" w:cs="Helvetica"/>
          <w:color w:val="FF0000"/>
          <w:sz w:val="17"/>
          <w:szCs w:val="17"/>
          <w:bdr w:val="single" w:sz="4" w:space="0" w:color="auto"/>
        </w:rPr>
        <w:t>构建脚本</w:t>
      </w:r>
      <w:r>
        <w:rPr>
          <w:rFonts w:ascii="Helvetica" w:hAnsi="Helvetica" w:cs="Helvetica"/>
          <w:color w:val="333344"/>
          <w:sz w:val="17"/>
          <w:szCs w:val="17"/>
        </w:rPr>
        <w:t>使用</w:t>
      </w:r>
      <w:r>
        <w:rPr>
          <w:rFonts w:ascii="Helvetica" w:hAnsi="Helvetica" w:cs="Helvetica"/>
          <w:color w:val="333344"/>
          <w:sz w:val="17"/>
          <w:szCs w:val="17"/>
        </w:rPr>
        <w:t>UTF-8</w:t>
      </w:r>
      <w:r>
        <w:rPr>
          <w:rFonts w:ascii="Helvetica" w:hAnsi="Helvetica" w:cs="Helvetica"/>
          <w:color w:val="333344"/>
          <w:sz w:val="17"/>
          <w:szCs w:val="17"/>
        </w:rPr>
        <w:t>进行编码保存，并命名为</w:t>
      </w:r>
      <w:r w:rsidRPr="00E7000A">
        <w:rPr>
          <w:rStyle w:val="apple-converted-space"/>
          <w:rFonts w:ascii="Helvetica" w:hAnsi="Helvetica" w:cs="Helvetica"/>
          <w:color w:val="333344"/>
          <w:sz w:val="17"/>
          <w:szCs w:val="17"/>
          <w:u w:val="single"/>
        </w:rPr>
        <w:t> </w:t>
      </w:r>
      <w:r w:rsidRPr="00E7000A">
        <w:rPr>
          <w:rStyle w:val="HTML0"/>
          <w:rFonts w:ascii="Consolas" w:hAnsi="Consolas" w:cs="Consolas"/>
          <w:color w:val="C7254E"/>
          <w:sz w:val="17"/>
          <w:szCs w:val="17"/>
          <w:u w:val="single"/>
          <w:shd w:val="clear" w:color="auto" w:fill="F9F2F4"/>
        </w:rPr>
        <w:t>build.gradle</w:t>
      </w:r>
      <w:r>
        <w:rPr>
          <w:rStyle w:val="apple-converted-space"/>
          <w:rFonts w:ascii="Helvetica" w:hAnsi="Helvetica" w:cs="Helvetica"/>
          <w:color w:val="333344"/>
          <w:sz w:val="17"/>
          <w:szCs w:val="17"/>
        </w:rPr>
        <w:t> </w:t>
      </w:r>
      <w:r>
        <w:rPr>
          <w:rFonts w:ascii="Helvetica" w:hAnsi="Helvetica" w:cs="Helvetica"/>
          <w:color w:val="333344"/>
          <w:sz w:val="17"/>
          <w:szCs w:val="17"/>
        </w:rPr>
        <w:t>。</w:t>
      </w:r>
    </w:p>
    <w:p w:rsidR="00BC11BC" w:rsidRDefault="00BC11BC" w:rsidP="00BC11BC">
      <w:pPr>
        <w:pStyle w:val="3"/>
        <w:shd w:val="clear" w:color="auto" w:fill="FFFFFF"/>
        <w:spacing w:before="288" w:after="207"/>
        <w:rPr>
          <w:rFonts w:ascii="Helvetica" w:hAnsi="Helvetica" w:cs="Helvetica"/>
          <w:color w:val="555555"/>
          <w:sz w:val="18"/>
          <w:szCs w:val="18"/>
        </w:rPr>
      </w:pPr>
      <w:bookmarkStart w:id="61" w:name="创建build.gradle文件"/>
      <w:bookmarkEnd w:id="61"/>
      <w:r>
        <w:rPr>
          <w:rFonts w:ascii="Helvetica" w:hAnsi="Helvetica" w:cs="Helvetica"/>
          <w:color w:val="555555"/>
          <w:sz w:val="18"/>
          <w:szCs w:val="18"/>
        </w:rPr>
        <w:t>创建</w:t>
      </w:r>
      <w:r>
        <w:rPr>
          <w:rFonts w:ascii="Helvetica" w:hAnsi="Helvetica" w:cs="Helvetica"/>
          <w:color w:val="555555"/>
          <w:sz w:val="18"/>
          <w:szCs w:val="18"/>
        </w:rPr>
        <w:t>build.gradle</w:t>
      </w:r>
      <w:r>
        <w:rPr>
          <w:rFonts w:ascii="Helvetica" w:hAnsi="Helvetica" w:cs="Helvetica"/>
          <w:color w:val="555555"/>
          <w:sz w:val="18"/>
          <w:szCs w:val="18"/>
        </w:rPr>
        <w:t>文件</w:t>
      </w:r>
    </w:p>
    <w:p w:rsidR="00BC11BC" w:rsidRDefault="00BC11BC" w:rsidP="00BC11BC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>
        <w:rPr>
          <w:rFonts w:ascii="Helvetica" w:hAnsi="Helvetica" w:cs="Helvetica"/>
          <w:color w:val="333344"/>
          <w:sz w:val="17"/>
          <w:szCs w:val="17"/>
        </w:rPr>
        <w:t>看看下面的例子演示一个小脚本，它将打印</w:t>
      </w:r>
      <w:r>
        <w:rPr>
          <w:rFonts w:ascii="Helvetica" w:hAnsi="Helvetica" w:cs="Helvetica"/>
          <w:color w:val="333344"/>
          <w:sz w:val="17"/>
          <w:szCs w:val="17"/>
        </w:rPr>
        <w:t xml:space="preserve"> “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Yiibai gradle qick start</w:t>
      </w:r>
      <w:r>
        <w:rPr>
          <w:rFonts w:ascii="Helvetica" w:hAnsi="Helvetica" w:cs="Helvetica"/>
          <w:color w:val="333344"/>
          <w:sz w:val="17"/>
          <w:szCs w:val="17"/>
        </w:rPr>
        <w:t>“</w:t>
      </w:r>
      <w:r>
        <w:rPr>
          <w:rFonts w:ascii="Helvetica" w:hAnsi="Helvetica" w:cs="Helvetica"/>
          <w:color w:val="333344"/>
          <w:sz w:val="17"/>
          <w:szCs w:val="17"/>
        </w:rPr>
        <w:t>。复制并保存以下脚本到文件：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D:workspyiibai.comgradle-3.1studyscript</w:t>
      </w:r>
      <w:r w:rsidR="00E7000A">
        <w:rPr>
          <w:rStyle w:val="HTML0"/>
          <w:rFonts w:ascii="Consolas" w:hAnsi="Consolas" w:cs="Consolas" w:hint="eastAsia"/>
          <w:color w:val="C7254E"/>
          <w:sz w:val="17"/>
          <w:szCs w:val="17"/>
          <w:shd w:val="clear" w:color="auto" w:fill="F9F2F4"/>
        </w:rPr>
        <w:t>/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build.gradle</w:t>
      </w:r>
      <w:r>
        <w:rPr>
          <w:rFonts w:ascii="Helvetica" w:hAnsi="Helvetica" w:cs="Helvetica"/>
          <w:color w:val="333344"/>
          <w:sz w:val="17"/>
          <w:szCs w:val="17"/>
        </w:rPr>
        <w:t>。脚本中定义一个</w:t>
      </w:r>
      <w:r w:rsidRPr="00CE077C">
        <w:rPr>
          <w:rFonts w:ascii="Helvetica" w:hAnsi="Helvetica" w:cs="Helvetica"/>
          <w:color w:val="FF0000"/>
          <w:sz w:val="17"/>
          <w:szCs w:val="17"/>
          <w:bdr w:val="single" w:sz="4" w:space="0" w:color="auto"/>
        </w:rPr>
        <w:t>任务名称</w:t>
      </w:r>
      <w:r>
        <w:rPr>
          <w:rStyle w:val="apple-converted-space"/>
          <w:rFonts w:ascii="Helvetica" w:hAnsi="Helvetica" w:cs="Helvetica"/>
          <w:color w:val="333344"/>
          <w:sz w:val="17"/>
          <w:szCs w:val="17"/>
        </w:rPr>
        <w:t> 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helloword</w:t>
      </w:r>
      <w:r>
        <w:rPr>
          <w:rFonts w:ascii="Helvetica" w:hAnsi="Helvetica" w:cs="Helvetica"/>
          <w:color w:val="333344"/>
          <w:sz w:val="17"/>
          <w:szCs w:val="17"/>
        </w:rPr>
        <w:t>，这是用来打印</w:t>
      </w:r>
      <w:r>
        <w:rPr>
          <w:rFonts w:ascii="Helvetica" w:hAnsi="Helvetica" w:cs="Helvetica"/>
          <w:color w:val="333344"/>
          <w:sz w:val="17"/>
          <w:szCs w:val="17"/>
        </w:rPr>
        <w:t>”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Yiibai gradle qick start</w:t>
      </w:r>
      <w:r>
        <w:rPr>
          <w:rFonts w:ascii="Helvetica" w:hAnsi="Helvetica" w:cs="Helvetica"/>
          <w:color w:val="333344"/>
          <w:sz w:val="17"/>
          <w:szCs w:val="17"/>
        </w:rPr>
        <w:t xml:space="preserve">“ </w:t>
      </w:r>
      <w:r>
        <w:rPr>
          <w:rFonts w:ascii="Helvetica" w:hAnsi="Helvetica" w:cs="Helvetica"/>
          <w:color w:val="333344"/>
          <w:sz w:val="17"/>
          <w:szCs w:val="17"/>
        </w:rPr>
        <w:t>字符串。</w:t>
      </w:r>
    </w:p>
    <w:p w:rsidR="00BC11BC" w:rsidRDefault="00BC11BC" w:rsidP="00BC11BC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>
        <w:rPr>
          <w:rFonts w:ascii="Helvetica" w:hAnsi="Helvetica" w:cs="Helvetica"/>
          <w:color w:val="333344"/>
          <w:sz w:val="17"/>
          <w:szCs w:val="17"/>
        </w:rPr>
        <w:t>在命令提示符下，进入存储</w:t>
      </w:r>
      <w:r>
        <w:rPr>
          <w:rStyle w:val="apple-converted-space"/>
          <w:rFonts w:ascii="Helvetica" w:hAnsi="Helvetica" w:cs="Helvetica"/>
          <w:color w:val="333344"/>
          <w:sz w:val="17"/>
          <w:szCs w:val="17"/>
        </w:rPr>
        <w:t> 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build.gradle</w:t>
      </w:r>
      <w:r>
        <w:rPr>
          <w:rStyle w:val="apple-converted-space"/>
          <w:rFonts w:ascii="Helvetica" w:hAnsi="Helvetica" w:cs="Helvetica"/>
          <w:color w:val="333344"/>
          <w:sz w:val="17"/>
          <w:szCs w:val="17"/>
        </w:rPr>
        <w:t> </w:t>
      </w:r>
      <w:r>
        <w:rPr>
          <w:rFonts w:ascii="Helvetica" w:hAnsi="Helvetica" w:cs="Helvetica"/>
          <w:color w:val="333344"/>
          <w:sz w:val="17"/>
          <w:szCs w:val="17"/>
        </w:rPr>
        <w:t>文件的目录并执行以下命令，得到结果如下所示</w:t>
      </w:r>
      <w:r>
        <w:rPr>
          <w:rFonts w:ascii="Helvetica" w:hAnsi="Helvetica" w:cs="Helvetica"/>
          <w:color w:val="333344"/>
          <w:sz w:val="17"/>
          <w:szCs w:val="17"/>
        </w:rPr>
        <w:t xml:space="preserve"> -</w:t>
      </w:r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6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D:workspyiibai.comgradle-3.1studyscript&gt;</w:t>
        </w:r>
        <w:r w:rsidRPr="00BE55CE">
          <w:rPr>
            <w:color w:val="FF0000"/>
            <w:highlight w:val="yellow"/>
            <w:bdr w:val="single" w:sz="4" w:space="0" w:color="auto"/>
          </w:rPr>
          <w:t>gradle -q helloword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64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5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Yiibai gradle qick start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rPr>
          <w:ins w:id="66" w:author="Unknown"/>
          <w:rFonts w:ascii="Consolas" w:hAnsi="Consolas" w:cs="Consolas"/>
          <w:color w:val="000000"/>
          <w:sz w:val="15"/>
          <w:szCs w:val="15"/>
        </w:rPr>
      </w:pPr>
      <w:ins w:id="67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BC11BC" w:rsidRDefault="00BC11BC" w:rsidP="00BC11BC">
      <w:pPr>
        <w:pStyle w:val="a5"/>
        <w:shd w:val="clear" w:color="auto" w:fill="FFFFFF"/>
        <w:spacing w:before="0" w:beforeAutospacing="0" w:after="92" w:afterAutospacing="0"/>
        <w:rPr>
          <w:ins w:id="68" w:author="Unknown"/>
          <w:rFonts w:ascii="Helvetica" w:hAnsi="Helvetica" w:cs="Helvetica"/>
          <w:color w:val="333344"/>
          <w:sz w:val="17"/>
          <w:szCs w:val="17"/>
        </w:rPr>
      </w:pPr>
      <w:ins w:id="69" w:author="Unknown">
        <w:r>
          <w:rPr>
            <w:rFonts w:ascii="Helvetica" w:hAnsi="Helvetica" w:cs="Helvetica"/>
            <w:color w:val="333344"/>
            <w:sz w:val="17"/>
            <w:szCs w:val="17"/>
          </w:rPr>
          <w:t>可以通过指定一个快捷键（</w:t>
        </w:r>
        <w:r>
          <w:rPr>
            <w:rFonts w:ascii="Helvetica" w:hAnsi="Helvetica" w:cs="Helvetica"/>
            <w:color w:val="333344"/>
            <w:sz w:val="17"/>
            <w:szCs w:val="17"/>
          </w:rPr>
          <w:t>&lt;&lt;</w:t>
        </w:r>
        <w:r>
          <w:rPr>
            <w:rFonts w:ascii="Helvetica" w:hAnsi="Helvetica" w:cs="Helvetica"/>
            <w:color w:val="333344"/>
            <w:sz w:val="17"/>
            <w:szCs w:val="17"/>
          </w:rPr>
          <w:t>符号表示）到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doLast </w:t>
        </w:r>
        <w:r>
          <w:rPr>
            <w:rFonts w:ascii="Helvetica" w:hAnsi="Helvetica" w:cs="Helvetica"/>
            <w:color w:val="333344"/>
            <w:sz w:val="17"/>
            <w:szCs w:val="17"/>
          </w:rPr>
          <w:t>语句来简化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helloword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任务。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如果将快捷方式添加到上述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helloword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任务，它看起来如下面脚本。</w:t>
        </w:r>
      </w:ins>
    </w:p>
    <w:p w:rsidR="00BC11BC" w:rsidRDefault="00BC11BC" w:rsidP="00BE55C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wordWrap w:val="0"/>
        <w:spacing w:after="115"/>
        <w:ind w:right="46"/>
        <w:rPr>
          <w:ins w:id="70" w:author="Unknown"/>
          <w:rStyle w:val="HTML0"/>
          <w:rFonts w:ascii="Consolas" w:hAnsi="Consolas" w:cs="Consolas"/>
          <w:color w:val="C7254E"/>
          <w:sz w:val="15"/>
          <w:szCs w:val="15"/>
          <w:shd w:val="clear" w:color="auto" w:fill="F9F2F4"/>
        </w:rPr>
      </w:pPr>
      <w:ins w:id="71" w:author="Unknown">
        <w:r>
          <w:rPr>
            <w:rStyle w:val="HTML0"/>
            <w:rFonts w:ascii="Consolas" w:hAnsi="Consolas" w:cs="Consolas"/>
            <w:color w:val="C7254E"/>
            <w:sz w:val="15"/>
            <w:szCs w:val="15"/>
            <w:shd w:val="clear" w:color="auto" w:fill="F9F2F4"/>
          </w:rPr>
          <w:t>task helloword &lt;&lt; {</w:t>
        </w:r>
      </w:ins>
    </w:p>
    <w:p w:rsidR="00BC11BC" w:rsidRDefault="00BC11BC" w:rsidP="00BE55C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wordWrap w:val="0"/>
        <w:spacing w:after="115"/>
        <w:ind w:right="46"/>
        <w:rPr>
          <w:ins w:id="72" w:author="Unknown"/>
          <w:rStyle w:val="HTML0"/>
          <w:rFonts w:ascii="Consolas" w:hAnsi="Consolas" w:cs="Consolas"/>
          <w:color w:val="C7254E"/>
          <w:sz w:val="15"/>
          <w:szCs w:val="15"/>
          <w:shd w:val="clear" w:color="auto" w:fill="F9F2F4"/>
        </w:rPr>
      </w:pPr>
      <w:ins w:id="73" w:author="Unknown">
        <w:r>
          <w:rPr>
            <w:rStyle w:val="HTML0"/>
            <w:rFonts w:ascii="Consolas" w:hAnsi="Consolas" w:cs="Consolas"/>
            <w:color w:val="C7254E"/>
            <w:sz w:val="15"/>
            <w:szCs w:val="15"/>
            <w:shd w:val="clear" w:color="auto" w:fill="F9F2F4"/>
          </w:rPr>
          <w:t xml:space="preserve">   println 'Yiibai gradle qick start'</w:t>
        </w:r>
      </w:ins>
    </w:p>
    <w:p w:rsidR="00BC11BC" w:rsidRDefault="00BC11BC" w:rsidP="00BE55C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wordWrap w:val="0"/>
        <w:spacing w:after="115"/>
        <w:ind w:right="46"/>
        <w:rPr>
          <w:ins w:id="74" w:author="Unknown"/>
          <w:rStyle w:val="HTML0"/>
          <w:rFonts w:ascii="Consolas" w:hAnsi="Consolas" w:cs="Consolas"/>
          <w:color w:val="C7254E"/>
          <w:sz w:val="15"/>
          <w:szCs w:val="15"/>
          <w:shd w:val="clear" w:color="auto" w:fill="F9F2F4"/>
        </w:rPr>
      </w:pPr>
      <w:ins w:id="75" w:author="Unknown">
        <w:r>
          <w:rPr>
            <w:rStyle w:val="HTML0"/>
            <w:rFonts w:ascii="Consolas" w:hAnsi="Consolas" w:cs="Consolas"/>
            <w:color w:val="C7254E"/>
            <w:sz w:val="15"/>
            <w:szCs w:val="15"/>
            <w:shd w:val="clear" w:color="auto" w:fill="F9F2F4"/>
          </w:rPr>
          <w:t>}</w:t>
        </w:r>
      </w:ins>
    </w:p>
    <w:p w:rsidR="00BC11BC" w:rsidRDefault="00BC11BC" w:rsidP="00BC11BC">
      <w:pPr>
        <w:pStyle w:val="a5"/>
        <w:shd w:val="clear" w:color="auto" w:fill="FFFFFF"/>
        <w:spacing w:before="0" w:beforeAutospacing="0" w:after="92" w:afterAutospacing="0"/>
        <w:rPr>
          <w:ins w:id="76" w:author="Unknown"/>
          <w:rFonts w:ascii="Helvetica" w:hAnsi="Helvetica" w:cs="Helvetica"/>
          <w:color w:val="333344"/>
          <w:sz w:val="17"/>
          <w:szCs w:val="17"/>
        </w:rPr>
      </w:pPr>
      <w:ins w:id="77" w:author="Unknown">
        <w:r>
          <w:rPr>
            <w:rFonts w:ascii="Helvetica" w:hAnsi="Helvetica" w:cs="Helvetica"/>
            <w:color w:val="333344"/>
            <w:sz w:val="17"/>
            <w:szCs w:val="17"/>
          </w:rPr>
          <w:t>使用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gradle -q helloword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命令执行上面的脚本，也会得到同样的输出结果。</w:t>
        </w:r>
      </w:ins>
    </w:p>
    <w:p w:rsidR="00BC11BC" w:rsidRDefault="00BC11BC" w:rsidP="00BC11BC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rFonts w:ascii="Helvetica" w:hAnsi="Helvetica" w:cs="Helvetica" w:hint="eastAsia"/>
          <w:color w:val="555555"/>
          <w:sz w:val="21"/>
          <w:szCs w:val="21"/>
        </w:rPr>
      </w:pPr>
      <w:bookmarkStart w:id="78" w:name="Gradle如何使用Groovy"/>
      <w:bookmarkEnd w:id="78"/>
      <w:ins w:id="79" w:author="Unknown">
        <w:r>
          <w:rPr>
            <w:rFonts w:ascii="Helvetica" w:hAnsi="Helvetica" w:cs="Helvetica"/>
            <w:color w:val="555555"/>
            <w:sz w:val="21"/>
            <w:szCs w:val="21"/>
          </w:rPr>
          <w:t>Gradle</w:t>
        </w:r>
        <w:r>
          <w:rPr>
            <w:rFonts w:ascii="Helvetica" w:hAnsi="Helvetica" w:cs="Helvetica"/>
            <w:color w:val="555555"/>
            <w:sz w:val="21"/>
            <w:szCs w:val="21"/>
          </w:rPr>
          <w:t>如何使用</w:t>
        </w:r>
        <w:r>
          <w:rPr>
            <w:rFonts w:ascii="Helvetica" w:hAnsi="Helvetica" w:cs="Helvetica"/>
            <w:color w:val="555555"/>
            <w:sz w:val="21"/>
            <w:szCs w:val="21"/>
          </w:rPr>
          <w:t>Groovy</w:t>
        </w:r>
      </w:ins>
    </w:p>
    <w:p w:rsidR="001A44F2" w:rsidRPr="001A44F2" w:rsidRDefault="001A44F2" w:rsidP="001A44F2">
      <w:pPr>
        <w:rPr>
          <w:ins w:id="80" w:author="Unknown"/>
        </w:rPr>
      </w:pPr>
      <w:r w:rsidRPr="001A44F2">
        <w:rPr>
          <w:highlight w:val="yellow"/>
        </w:rPr>
        <w:t>G</w:t>
      </w:r>
      <w:r w:rsidRPr="001A44F2">
        <w:rPr>
          <w:rFonts w:hint="eastAsia"/>
          <w:highlight w:val="yellow"/>
        </w:rPr>
        <w:t>radle API</w:t>
      </w:r>
      <w:r w:rsidRPr="001A44F2">
        <w:rPr>
          <w:rFonts w:hint="eastAsia"/>
          <w:highlight w:val="yellow"/>
        </w:rPr>
        <w:t>默认会到</w:t>
      </w:r>
      <w:r w:rsidRPr="001A44F2">
        <w:rPr>
          <w:rFonts w:hint="eastAsia"/>
          <w:highlight w:val="yellow"/>
        </w:rPr>
        <w:t>build.gradle</w:t>
      </w:r>
      <w:r w:rsidRPr="001A44F2">
        <w:rPr>
          <w:rFonts w:hint="eastAsia"/>
          <w:highlight w:val="yellow"/>
        </w:rPr>
        <w:t>中寻找指定的</w:t>
      </w:r>
      <w:r w:rsidRPr="001A44F2">
        <w:rPr>
          <w:rFonts w:hint="eastAsia"/>
          <w:highlight w:val="yellow"/>
        </w:rPr>
        <w:t>task</w:t>
      </w:r>
      <w:r w:rsidRPr="001A44F2">
        <w:rPr>
          <w:rFonts w:hint="eastAsia"/>
          <w:highlight w:val="yellow"/>
        </w:rPr>
        <w:t>来执行</w:t>
      </w:r>
    </w:p>
    <w:p w:rsidR="00BC11BC" w:rsidRDefault="00BC11BC" w:rsidP="00BC11BC">
      <w:pPr>
        <w:pStyle w:val="a5"/>
        <w:shd w:val="clear" w:color="auto" w:fill="FFFFFF"/>
        <w:spacing w:before="0" w:beforeAutospacing="0" w:after="92" w:afterAutospacing="0"/>
        <w:rPr>
          <w:ins w:id="81" w:author="Unknown"/>
          <w:rFonts w:ascii="Helvetica" w:hAnsi="Helvetica" w:cs="Helvetica"/>
          <w:color w:val="333344"/>
          <w:sz w:val="17"/>
          <w:szCs w:val="17"/>
        </w:rPr>
      </w:pPr>
      <w:ins w:id="82" w:author="Unknown">
        <w:r>
          <w:rPr>
            <w:rFonts w:ascii="Helvetica" w:hAnsi="Helvetica" w:cs="Helvetica"/>
            <w:color w:val="333344"/>
            <w:sz w:val="17"/>
            <w:szCs w:val="17"/>
          </w:rPr>
          <w:t xml:space="preserve">Gradle </w:t>
        </w:r>
        <w:r>
          <w:rPr>
            <w:rFonts w:ascii="Helvetica" w:hAnsi="Helvetica" w:cs="Helvetica"/>
            <w:color w:val="333344"/>
            <w:sz w:val="17"/>
            <w:szCs w:val="17"/>
          </w:rPr>
          <w:t>构建脚本使用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Groovy API</w:t>
        </w:r>
        <w:r>
          <w:rPr>
            <w:rFonts w:ascii="Helvetica" w:hAnsi="Helvetica" w:cs="Helvetica"/>
            <w:color w:val="333344"/>
            <w:sz w:val="17"/>
            <w:szCs w:val="17"/>
          </w:rPr>
          <w:t>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作为一个入门，我们来看看下面的例子。以下示例演示将字符串转换为大写。</w:t>
        </w:r>
        <w:r>
          <w:rPr>
            <w:rFonts w:ascii="Helvetica" w:hAnsi="Helvetica" w:cs="Helvetica"/>
            <w:color w:val="333344"/>
            <w:sz w:val="17"/>
            <w:szCs w:val="17"/>
          </w:rPr>
          <w:br/>
        </w:r>
        <w:r>
          <w:rPr>
            <w:rFonts w:ascii="Helvetica" w:hAnsi="Helvetica" w:cs="Helvetica"/>
            <w:color w:val="333344"/>
            <w:sz w:val="17"/>
            <w:szCs w:val="17"/>
          </w:rPr>
          <w:t>复制并保存下面的代码到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文件。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83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84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task upper </w:t>
        </w:r>
        <w:r>
          <w:rPr>
            <w:rStyle w:val="token"/>
            <w:rFonts w:ascii="Consolas" w:hAnsi="Consolas" w:cs="Consolas"/>
            <w:color w:val="A67F59"/>
            <w:sz w:val="15"/>
            <w:szCs w:val="15"/>
          </w:rPr>
          <w:t>&lt;&lt;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{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85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86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lastRenderedPageBreak/>
          <w:t xml:space="preserve">   String expString </w:t>
        </w:r>
        <w:r>
          <w:rPr>
            <w:rStyle w:val="token"/>
            <w:rFonts w:ascii="Consolas" w:hAnsi="Consolas" w:cs="Consolas"/>
            <w:color w:val="A67F59"/>
            <w:sz w:val="15"/>
            <w:szCs w:val="15"/>
          </w:rPr>
          <w:t>=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'YiiBai gradle tutorials'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8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8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println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"Original: "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</w:t>
        </w:r>
        <w:r>
          <w:rPr>
            <w:rStyle w:val="token"/>
            <w:rFonts w:ascii="Consolas" w:hAnsi="Consolas" w:cs="Consolas"/>
            <w:color w:val="A67F59"/>
            <w:sz w:val="15"/>
            <w:szCs w:val="15"/>
          </w:rPr>
          <w:t>+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expString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8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9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println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"Upper case: "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</w:t>
        </w:r>
        <w:r>
          <w:rPr>
            <w:rStyle w:val="token"/>
            <w:rFonts w:ascii="Consolas" w:hAnsi="Consolas" w:cs="Consolas"/>
            <w:color w:val="A67F59"/>
            <w:sz w:val="15"/>
            <w:szCs w:val="15"/>
          </w:rPr>
          <w:t>+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expString</w:t>
        </w:r>
        <w:r>
          <w:rPr>
            <w:rStyle w:val="token"/>
            <w:rFonts w:ascii="Consolas" w:hAnsi="Consolas" w:cs="Consolas"/>
            <w:color w:val="A67F59"/>
            <w:sz w:val="15"/>
            <w:szCs w:val="15"/>
          </w:rPr>
          <w:t>.</w:t>
        </w:r>
        <w:r>
          <w:rPr>
            <w:rStyle w:val="token"/>
            <w:rFonts w:ascii="Consolas" w:hAnsi="Consolas" w:cs="Consolas"/>
            <w:color w:val="DD4A68"/>
            <w:sz w:val="15"/>
            <w:szCs w:val="15"/>
          </w:rPr>
          <w:t>toUpperCase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()}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rPr>
          <w:ins w:id="91" w:author="Unknown"/>
          <w:rFonts w:ascii="Consolas" w:hAnsi="Consolas" w:cs="Consolas"/>
          <w:color w:val="000000"/>
          <w:sz w:val="15"/>
          <w:szCs w:val="15"/>
        </w:rPr>
      </w:pPr>
      <w:ins w:id="92" w:author="Unknown">
        <w:r>
          <w:rPr>
            <w:rFonts w:ascii="Consolas" w:hAnsi="Consolas" w:cs="Consolas"/>
            <w:color w:val="BBBBBB"/>
            <w:sz w:val="12"/>
            <w:szCs w:val="12"/>
          </w:rPr>
          <w:t>Groovy</w:t>
        </w:r>
      </w:ins>
    </w:p>
    <w:p w:rsidR="00BC11BC" w:rsidRDefault="00BC11BC" w:rsidP="00BC11BC">
      <w:pPr>
        <w:pStyle w:val="a5"/>
        <w:shd w:val="clear" w:color="auto" w:fill="FFFFFF"/>
        <w:spacing w:before="0" w:beforeAutospacing="0" w:after="92" w:afterAutospacing="0"/>
        <w:rPr>
          <w:ins w:id="93" w:author="Unknown"/>
          <w:rFonts w:ascii="Helvetica" w:hAnsi="Helvetica" w:cs="Helvetica"/>
          <w:color w:val="333344"/>
          <w:sz w:val="17"/>
          <w:szCs w:val="17"/>
        </w:rPr>
      </w:pPr>
      <w:ins w:id="94" w:author="Unknown">
        <w:r>
          <w:rPr>
            <w:rFonts w:ascii="Helvetica" w:hAnsi="Helvetica" w:cs="Helvetica"/>
            <w:color w:val="333344"/>
            <w:sz w:val="17"/>
            <w:szCs w:val="17"/>
          </w:rPr>
          <w:t>使用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gradle –q upper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执行上面的代码，如果命令执行成功，会得到下面的输出。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95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96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D:workspyiibai.comgradle-3.1studyscript&gt;gradle -q upper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9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9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Original: YiiBai gradle tutorials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9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0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Upper case: YIIBAI GRADLE TUTORIALS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rPr>
          <w:ins w:id="101" w:author="Unknown"/>
          <w:rFonts w:ascii="Consolas" w:hAnsi="Consolas" w:cs="Consolas"/>
          <w:color w:val="000000"/>
          <w:sz w:val="15"/>
          <w:szCs w:val="15"/>
        </w:rPr>
      </w:pPr>
      <w:ins w:id="102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BC11BC" w:rsidRDefault="00BC11BC" w:rsidP="00BC11BC">
      <w:pPr>
        <w:pStyle w:val="a5"/>
        <w:shd w:val="clear" w:color="auto" w:fill="FFFFFF"/>
        <w:spacing w:before="0" w:beforeAutospacing="0" w:after="92" w:afterAutospacing="0"/>
        <w:rPr>
          <w:ins w:id="103" w:author="Unknown"/>
          <w:rFonts w:ascii="Helvetica" w:hAnsi="Helvetica" w:cs="Helvetica"/>
          <w:color w:val="333344"/>
          <w:sz w:val="17"/>
          <w:szCs w:val="17"/>
        </w:rPr>
      </w:pPr>
      <w:ins w:id="104" w:author="Unknown">
        <w:r>
          <w:rPr>
            <w:rFonts w:ascii="Helvetica" w:hAnsi="Helvetica" w:cs="Helvetica"/>
            <w:color w:val="333344"/>
            <w:sz w:val="17"/>
            <w:szCs w:val="17"/>
          </w:rPr>
          <w:t>下面的例子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4 </w:t>
        </w:r>
        <w:r>
          <w:rPr>
            <w:rFonts w:ascii="Helvetica" w:hAnsi="Helvetica" w:cs="Helvetica"/>
            <w:color w:val="333344"/>
            <w:sz w:val="17"/>
            <w:szCs w:val="17"/>
          </w:rPr>
          <w:t>次打印</w:t>
        </w:r>
        <w:r w:rsidRPr="008B7F65">
          <w:rPr>
            <w:rFonts w:ascii="Helvetica" w:hAnsi="Helvetica" w:cs="Helvetica"/>
            <w:color w:val="FF0000"/>
            <w:sz w:val="17"/>
            <w:szCs w:val="17"/>
            <w:highlight w:val="yellow"/>
            <w:bdr w:val="single" w:sz="4" w:space="0" w:color="auto"/>
          </w:rPr>
          <w:t>隐式参数</w:t>
        </w:r>
        <w:r w:rsidRPr="008B7F65">
          <w:rPr>
            <w:rFonts w:ascii="Helvetica" w:hAnsi="Helvetica" w:cs="Helvetica"/>
            <w:color w:val="FF0000"/>
            <w:sz w:val="17"/>
            <w:szCs w:val="17"/>
            <w:highlight w:val="yellow"/>
            <w:bdr w:val="single" w:sz="4" w:space="0" w:color="auto"/>
          </w:rPr>
          <w:t xml:space="preserve"> (</w:t>
        </w:r>
        <w:r w:rsidRPr="008B7F65">
          <w:rPr>
            <w:rStyle w:val="HTML0"/>
            <w:rFonts w:ascii="Consolas" w:hAnsi="Consolas" w:cs="Consolas"/>
            <w:color w:val="FF0000"/>
            <w:sz w:val="17"/>
            <w:szCs w:val="17"/>
            <w:bdr w:val="single" w:sz="4" w:space="0" w:color="auto"/>
            <w:shd w:val="clear" w:color="auto" w:fill="F9F2F4"/>
          </w:rPr>
          <w:t>$it</w:t>
        </w:r>
        <w:r w:rsidRPr="008B7F65">
          <w:rPr>
            <w:rFonts w:ascii="Helvetica" w:hAnsi="Helvetica" w:cs="Helvetica"/>
            <w:color w:val="FF0000"/>
            <w:sz w:val="17"/>
            <w:szCs w:val="17"/>
            <w:highlight w:val="yellow"/>
            <w:bdr w:val="single" w:sz="4" w:space="0" w:color="auto"/>
          </w:rPr>
          <w:t>)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的值。复制并保存下面的代码到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文件。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05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06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task count </w:t>
        </w:r>
        <w:r>
          <w:rPr>
            <w:rStyle w:val="token"/>
            <w:rFonts w:ascii="Consolas" w:hAnsi="Consolas" w:cs="Consolas"/>
            <w:color w:val="A67F59"/>
            <w:sz w:val="15"/>
            <w:szCs w:val="15"/>
          </w:rPr>
          <w:t>&lt;&lt;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{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0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0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</w:t>
        </w:r>
        <w:r>
          <w:rPr>
            <w:rStyle w:val="token"/>
            <w:rFonts w:ascii="Consolas" w:hAnsi="Consolas" w:cs="Consolas"/>
            <w:color w:val="990055"/>
            <w:sz w:val="15"/>
            <w:szCs w:val="15"/>
          </w:rPr>
          <w:t>4</w:t>
        </w:r>
        <w:r>
          <w:rPr>
            <w:rStyle w:val="token"/>
            <w:rFonts w:ascii="Consolas" w:hAnsi="Consolas" w:cs="Consolas"/>
            <w:color w:val="A67F59"/>
            <w:sz w:val="15"/>
            <w:szCs w:val="15"/>
          </w:rPr>
          <w:t>.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times 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{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0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1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  print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"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$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 xml:space="preserve">it </w:t>
        </w:r>
        <w:r w:rsidRPr="002B2FE2">
          <w:rPr>
            <w:rStyle w:val="token"/>
            <w:rFonts w:ascii="Consolas" w:hAnsi="Consolas" w:cs="Consolas"/>
            <w:color w:val="669900"/>
            <w:sz w:val="15"/>
            <w:szCs w:val="15"/>
          </w:rPr>
          <w:t>"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1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1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}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13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14" w:author="Unknown"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}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rPr>
          <w:ins w:id="115" w:author="Unknown"/>
          <w:rFonts w:ascii="Consolas" w:hAnsi="Consolas" w:cs="Consolas"/>
          <w:color w:val="000000"/>
          <w:sz w:val="15"/>
          <w:szCs w:val="15"/>
        </w:rPr>
      </w:pPr>
      <w:ins w:id="116" w:author="Unknown">
        <w:r>
          <w:rPr>
            <w:rFonts w:ascii="Consolas" w:hAnsi="Consolas" w:cs="Consolas"/>
            <w:color w:val="BBBBBB"/>
            <w:sz w:val="12"/>
            <w:szCs w:val="12"/>
          </w:rPr>
          <w:t>Groovy</w:t>
        </w:r>
      </w:ins>
    </w:p>
    <w:p w:rsidR="00BC11BC" w:rsidRDefault="00BC11BC" w:rsidP="00BC11BC">
      <w:pPr>
        <w:pStyle w:val="a5"/>
        <w:shd w:val="clear" w:color="auto" w:fill="FFFFFF"/>
        <w:spacing w:before="0" w:beforeAutospacing="0" w:after="92" w:afterAutospacing="0"/>
        <w:rPr>
          <w:ins w:id="117" w:author="Unknown"/>
          <w:rFonts w:ascii="Helvetica" w:hAnsi="Helvetica" w:cs="Helvetica"/>
          <w:color w:val="333344"/>
          <w:sz w:val="17"/>
          <w:szCs w:val="17"/>
        </w:rPr>
      </w:pPr>
      <w:ins w:id="118" w:author="Unknown">
        <w:r>
          <w:rPr>
            <w:rFonts w:ascii="Helvetica" w:hAnsi="Helvetica" w:cs="Helvetica"/>
            <w:color w:val="333344"/>
            <w:sz w:val="17"/>
            <w:szCs w:val="17"/>
          </w:rPr>
          <w:t>使用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gradle –q count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执行上面的代码，如果命令执行成功，会得到下面的输出。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1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2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D:workspyiibai.comgradle-3.1studyscript&gt;gradle -q count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2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2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0 1 2 3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rPr>
          <w:ins w:id="123" w:author="Unknown"/>
          <w:rFonts w:ascii="Consolas" w:hAnsi="Consolas" w:cs="Consolas"/>
          <w:color w:val="000000"/>
          <w:sz w:val="15"/>
          <w:szCs w:val="15"/>
        </w:rPr>
      </w:pPr>
      <w:ins w:id="124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BC11BC" w:rsidRDefault="00BC11BC" w:rsidP="00BC11BC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ins w:id="125" w:author="Unknown"/>
          <w:rFonts w:ascii="Helvetica" w:hAnsi="Helvetica" w:cs="Helvetica"/>
          <w:color w:val="555555"/>
          <w:sz w:val="21"/>
          <w:szCs w:val="21"/>
        </w:rPr>
      </w:pPr>
      <w:bookmarkStart w:id="126" w:name="Groovy的JDK方法"/>
      <w:bookmarkEnd w:id="126"/>
      <w:ins w:id="127" w:author="Unknown">
        <w:r>
          <w:rPr>
            <w:rFonts w:ascii="Helvetica" w:hAnsi="Helvetica" w:cs="Helvetica"/>
            <w:color w:val="555555"/>
            <w:sz w:val="21"/>
            <w:szCs w:val="21"/>
          </w:rPr>
          <w:t>Groovy</w:t>
        </w:r>
        <w:r>
          <w:rPr>
            <w:rFonts w:ascii="Helvetica" w:hAnsi="Helvetica" w:cs="Helvetica"/>
            <w:color w:val="555555"/>
            <w:sz w:val="21"/>
            <w:szCs w:val="21"/>
          </w:rPr>
          <w:t>的</w:t>
        </w:r>
        <w:r>
          <w:rPr>
            <w:rFonts w:ascii="Helvetica" w:hAnsi="Helvetica" w:cs="Helvetica"/>
            <w:color w:val="555555"/>
            <w:sz w:val="21"/>
            <w:szCs w:val="21"/>
          </w:rPr>
          <w:t>JDK</w:t>
        </w:r>
        <w:r>
          <w:rPr>
            <w:rFonts w:ascii="Helvetica" w:hAnsi="Helvetica" w:cs="Helvetica"/>
            <w:color w:val="555555"/>
            <w:sz w:val="21"/>
            <w:szCs w:val="21"/>
          </w:rPr>
          <w:t>方法</w:t>
        </w:r>
      </w:ins>
    </w:p>
    <w:p w:rsidR="00BC11BC" w:rsidRDefault="00BC11BC" w:rsidP="00BC11BC">
      <w:pPr>
        <w:pStyle w:val="a5"/>
        <w:shd w:val="clear" w:color="auto" w:fill="FFFFFF"/>
        <w:spacing w:before="0" w:beforeAutospacing="0" w:after="92" w:afterAutospacing="0"/>
        <w:rPr>
          <w:ins w:id="128" w:author="Unknown"/>
          <w:rFonts w:ascii="Helvetica" w:hAnsi="Helvetica" w:cs="Helvetica"/>
          <w:color w:val="333344"/>
          <w:sz w:val="17"/>
          <w:szCs w:val="17"/>
        </w:rPr>
      </w:pPr>
      <w:ins w:id="129" w:author="Unknown">
        <w:r>
          <w:rPr>
            <w:rFonts w:ascii="Helvetica" w:hAnsi="Helvetica" w:cs="Helvetica"/>
            <w:color w:val="333344"/>
            <w:sz w:val="17"/>
            <w:szCs w:val="17"/>
          </w:rPr>
          <w:t>Groovy</w:t>
        </w:r>
        <w:r>
          <w:rPr>
            <w:rFonts w:ascii="Helvetica" w:hAnsi="Helvetica" w:cs="Helvetica"/>
            <w:color w:val="333344"/>
            <w:sz w:val="17"/>
            <w:szCs w:val="17"/>
          </w:rPr>
          <w:t>增加了很多有用的方法到标准的</w:t>
        </w:r>
        <w:r>
          <w:rPr>
            <w:rFonts w:ascii="Helvetica" w:hAnsi="Helvetica" w:cs="Helvetica"/>
            <w:color w:val="333344"/>
            <w:sz w:val="17"/>
            <w:szCs w:val="17"/>
          </w:rPr>
          <w:t>Java</w:t>
        </w:r>
        <w:r>
          <w:rPr>
            <w:rFonts w:ascii="Helvetica" w:hAnsi="Helvetica" w:cs="Helvetica"/>
            <w:color w:val="333344"/>
            <w:sz w:val="17"/>
            <w:szCs w:val="17"/>
          </w:rPr>
          <w:t>类。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例如，</w:t>
        </w:r>
        <w:r w:rsidR="008B7F65">
          <w:rPr>
            <w:rFonts w:ascii="Helvetica" w:hAnsi="Helvetica" w:cs="Helvetica"/>
            <w:color w:val="333344"/>
            <w:sz w:val="17"/>
            <w:szCs w:val="17"/>
          </w:rPr>
          <w:t>它</w:t>
        </w:r>
        <w:r>
          <w:rPr>
            <w:rFonts w:ascii="Helvetica" w:hAnsi="Helvetica" w:cs="Helvetica"/>
            <w:color w:val="333344"/>
            <w:sz w:val="17"/>
            <w:szCs w:val="17"/>
          </w:rPr>
          <w:t>从</w:t>
        </w:r>
        <w:r>
          <w:rPr>
            <w:rFonts w:ascii="Helvetica" w:hAnsi="Helvetica" w:cs="Helvetica"/>
            <w:color w:val="333344"/>
            <w:sz w:val="17"/>
            <w:szCs w:val="17"/>
          </w:rPr>
          <w:t>Java API</w:t>
        </w:r>
        <w:r>
          <w:rPr>
            <w:rFonts w:ascii="Helvetica" w:hAnsi="Helvetica" w:cs="Helvetica"/>
            <w:color w:val="333344"/>
            <w:sz w:val="17"/>
            <w:szCs w:val="17"/>
          </w:rPr>
          <w:t>可迭代遍历</w:t>
        </w:r>
        <w:r w:rsidR="008B7F65">
          <w:rPr>
            <w:rFonts w:ascii="Helvetica" w:hAnsi="Helvetica" w:cs="Helvetica"/>
            <w:color w:val="333344"/>
            <w:sz w:val="17"/>
            <w:szCs w:val="17"/>
          </w:rPr>
          <w:t>实现</w:t>
        </w:r>
        <w:r>
          <w:rPr>
            <w:rFonts w:ascii="Helvetica" w:hAnsi="Helvetica" w:cs="Helvetica"/>
            <w:color w:val="333344"/>
            <w:sz w:val="17"/>
            <w:szCs w:val="17"/>
          </w:rPr>
          <w:t>Iterable</w:t>
        </w:r>
        <w:r>
          <w:rPr>
            <w:rFonts w:ascii="Helvetica" w:hAnsi="Helvetica" w:cs="Helvetica"/>
            <w:color w:val="333344"/>
            <w:sz w:val="17"/>
            <w:szCs w:val="17"/>
          </w:rPr>
          <w:t>接口的元素的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each()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方法。</w:t>
        </w:r>
      </w:ins>
    </w:p>
    <w:p w:rsidR="00BC11BC" w:rsidRDefault="00BC11BC" w:rsidP="00BC11BC">
      <w:pPr>
        <w:pStyle w:val="a5"/>
        <w:shd w:val="clear" w:color="auto" w:fill="FFFFFF"/>
        <w:spacing w:before="0" w:beforeAutospacing="0" w:after="92" w:afterAutospacing="0"/>
        <w:rPr>
          <w:ins w:id="130" w:author="Unknown"/>
          <w:rFonts w:ascii="Helvetica" w:hAnsi="Helvetica" w:cs="Helvetica"/>
          <w:color w:val="333344"/>
          <w:sz w:val="17"/>
          <w:szCs w:val="17"/>
        </w:rPr>
      </w:pPr>
      <w:ins w:id="131" w:author="Unknown">
        <w:r>
          <w:rPr>
            <w:rFonts w:ascii="Helvetica" w:hAnsi="Helvetica" w:cs="Helvetica"/>
            <w:color w:val="333344"/>
            <w:sz w:val="17"/>
            <w:szCs w:val="17"/>
          </w:rPr>
          <w:t>复制并保存下面的代码到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文件。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3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3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task groovyJDKMethod </w:t>
        </w:r>
        <w:r>
          <w:rPr>
            <w:rStyle w:val="token"/>
            <w:rFonts w:ascii="Consolas" w:hAnsi="Consolas" w:cs="Consolas"/>
            <w:color w:val="A67F59"/>
            <w:sz w:val="15"/>
            <w:szCs w:val="15"/>
          </w:rPr>
          <w:t>&lt;&lt;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{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34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35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String myName </w:t>
        </w:r>
        <w:r>
          <w:rPr>
            <w:rStyle w:val="token"/>
            <w:rFonts w:ascii="Consolas" w:hAnsi="Consolas" w:cs="Consolas"/>
            <w:color w:val="A67F59"/>
            <w:sz w:val="15"/>
            <w:szCs w:val="15"/>
          </w:rPr>
          <w:t>=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"Yiibai"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;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36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37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myName</w:t>
        </w:r>
        <w:r>
          <w:rPr>
            <w:rStyle w:val="token"/>
            <w:rFonts w:ascii="Consolas" w:hAnsi="Consolas" w:cs="Consolas"/>
            <w:color w:val="A67F59"/>
            <w:sz w:val="15"/>
            <w:szCs w:val="15"/>
          </w:rPr>
          <w:t>.</w:t>
        </w:r>
        <w:r>
          <w:rPr>
            <w:rStyle w:val="token"/>
            <w:rFonts w:ascii="Consolas" w:hAnsi="Consolas" w:cs="Consolas"/>
            <w:color w:val="DD4A68"/>
            <w:sz w:val="15"/>
            <w:szCs w:val="15"/>
          </w:rPr>
          <w:t>each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()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{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38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39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  println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"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${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it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}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"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4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4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};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4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43" w:author="Unknown"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}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rPr>
          <w:ins w:id="144" w:author="Unknown"/>
          <w:rFonts w:ascii="Consolas" w:hAnsi="Consolas" w:cs="Consolas"/>
          <w:color w:val="000000"/>
          <w:sz w:val="15"/>
          <w:szCs w:val="15"/>
        </w:rPr>
      </w:pPr>
      <w:ins w:id="145" w:author="Unknown">
        <w:r>
          <w:rPr>
            <w:rFonts w:ascii="Consolas" w:hAnsi="Consolas" w:cs="Consolas"/>
            <w:color w:val="BBBBBB"/>
            <w:sz w:val="12"/>
            <w:szCs w:val="12"/>
          </w:rPr>
          <w:t>Groovy</w:t>
        </w:r>
      </w:ins>
    </w:p>
    <w:p w:rsidR="00BC11BC" w:rsidRDefault="00BC11BC" w:rsidP="00BC11BC">
      <w:pPr>
        <w:pStyle w:val="a5"/>
        <w:shd w:val="clear" w:color="auto" w:fill="FFFFFF"/>
        <w:spacing w:before="0" w:beforeAutospacing="0" w:after="92" w:afterAutospacing="0"/>
        <w:rPr>
          <w:ins w:id="146" w:author="Unknown"/>
          <w:rFonts w:ascii="Helvetica" w:hAnsi="Helvetica" w:cs="Helvetica"/>
          <w:color w:val="333344"/>
          <w:sz w:val="17"/>
          <w:szCs w:val="17"/>
        </w:rPr>
      </w:pPr>
      <w:ins w:id="147" w:author="Unknown">
        <w:r>
          <w:rPr>
            <w:rFonts w:ascii="Helvetica" w:hAnsi="Helvetica" w:cs="Helvetica"/>
            <w:color w:val="333344"/>
            <w:sz w:val="17"/>
            <w:szCs w:val="17"/>
          </w:rPr>
          <w:t>使用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gradle –q groovyJDKMethod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执行上面的代码，如果命令执行成功，会得到下面的输出。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48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49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lastRenderedPageBreak/>
          <w:t>D:workspyiibai.comgradle-3.1studyscript&gt;gradle -q groovyJDKMethod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5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5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Y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5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5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i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54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55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i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56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57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b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58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59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a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ind w:right="46"/>
        <w:rPr>
          <w:ins w:id="16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6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i</w:t>
        </w:r>
      </w:ins>
    </w:p>
    <w:p w:rsidR="00BC11BC" w:rsidRDefault="00BC11BC" w:rsidP="00BC11BC">
      <w:pPr>
        <w:pStyle w:val="HTML"/>
        <w:shd w:val="clear" w:color="auto" w:fill="F5F2F0"/>
        <w:spacing w:before="120" w:after="120"/>
        <w:rPr>
          <w:ins w:id="162" w:author="Unknown"/>
          <w:rFonts w:ascii="Consolas" w:hAnsi="Consolas" w:cs="Consolas"/>
          <w:color w:val="000000"/>
          <w:sz w:val="15"/>
          <w:szCs w:val="15"/>
        </w:rPr>
      </w:pPr>
      <w:ins w:id="163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BC11BC" w:rsidRDefault="00BC11BC" w:rsidP="00BC11BC">
      <w:pPr>
        <w:rPr>
          <w:ins w:id="164" w:author="Unknown"/>
          <w:rFonts w:ascii="宋体" w:hAnsi="宋体" w:cs="宋体"/>
          <w:sz w:val="24"/>
          <w:szCs w:val="24"/>
        </w:rPr>
      </w:pPr>
      <w:ins w:id="165" w:author="Unknown">
        <w:r>
          <w:rPr>
            <w:rFonts w:ascii="Helvetica" w:hAnsi="Helvetica" w:cs="Helvetica"/>
            <w:color w:val="333344"/>
            <w:sz w:val="17"/>
            <w:szCs w:val="17"/>
          </w:rPr>
          <w:br/>
        </w:r>
      </w:ins>
    </w:p>
    <w:p w:rsidR="00BC11BC" w:rsidRDefault="00BC11BC" w:rsidP="00BC11BC">
      <w:pPr>
        <w:pStyle w:val="a5"/>
        <w:shd w:val="clear" w:color="auto" w:fill="FFFFFF"/>
        <w:spacing w:before="0" w:beforeAutospacing="0" w:after="92" w:afterAutospacing="0"/>
        <w:rPr>
          <w:ins w:id="166" w:author="Unknown"/>
          <w:rFonts w:ascii="Helvetica" w:hAnsi="Helvetica" w:cs="Helvetica"/>
          <w:color w:val="333344"/>
          <w:sz w:val="17"/>
          <w:szCs w:val="17"/>
        </w:rPr>
      </w:pPr>
      <w:ins w:id="167" w:author="Unknown">
        <w:r>
          <w:rPr>
            <w:rFonts w:ascii="Helvetica" w:hAnsi="Helvetica" w:cs="Helvetica"/>
            <w:color w:val="333344"/>
            <w:sz w:val="17"/>
            <w:szCs w:val="17"/>
          </w:rPr>
          <w:t>本站代码下载：</w: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begin"/>
        </w:r>
        <w:r>
          <w:rPr>
            <w:rFonts w:ascii="Helvetica" w:hAnsi="Helvetica" w:cs="Helvetica"/>
            <w:color w:val="333344"/>
            <w:sz w:val="17"/>
            <w:szCs w:val="17"/>
          </w:rPr>
          <w:instrText xml:space="preserve"> HYPERLINK "http://www.yiibai.com/siteinfo/download.html?from=article" \t "_blank" </w:instrTex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separate"/>
        </w:r>
        <w:r>
          <w:rPr>
            <w:rStyle w:val="a6"/>
            <w:rFonts w:ascii="Helvetica" w:hAnsi="Helvetica" w:cs="Helvetica"/>
            <w:color w:val="3298D6"/>
            <w:sz w:val="17"/>
            <w:szCs w:val="17"/>
          </w:rPr>
          <w:t>http://www.yiibai.com/siteinfo/download.html</w: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end"/>
        </w:r>
      </w:ins>
    </w:p>
    <w:p w:rsidR="002B2827" w:rsidRDefault="002B2827">
      <w:pPr>
        <w:widowControl/>
        <w:jc w:val="left"/>
      </w:pPr>
      <w:r>
        <w:br w:type="page"/>
      </w:r>
    </w:p>
    <w:p w:rsidR="00DD77A3" w:rsidRDefault="00DD77A3" w:rsidP="00DD77A3">
      <w:pPr>
        <w:pStyle w:val="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AAAAAA"/>
        </w:rPr>
      </w:pPr>
      <w:r>
        <w:rPr>
          <w:rFonts w:ascii="Helvetica" w:hAnsi="Helvetica" w:cs="Helvetica"/>
          <w:color w:val="AAAAAA"/>
        </w:rPr>
        <w:lastRenderedPageBreak/>
        <w:t>Gradle</w:t>
      </w:r>
      <w:r>
        <w:rPr>
          <w:rFonts w:ascii="Helvetica" w:hAnsi="Helvetica" w:cs="Helvetica"/>
          <w:color w:val="AAAAAA"/>
        </w:rPr>
        <w:t>任务</w:t>
      </w:r>
    </w:p>
    <w:p w:rsidR="008E2842" w:rsidRDefault="008E2842">
      <w:pPr>
        <w:rPr>
          <w:rFonts w:hint="eastAsia"/>
        </w:rPr>
      </w:pPr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 w:rsidRPr="00626D27">
        <w:rPr>
          <w:rFonts w:ascii="Helvetica" w:hAnsi="Helvetica" w:cs="Helvetica"/>
          <w:color w:val="FF0000"/>
          <w:sz w:val="17"/>
          <w:szCs w:val="17"/>
          <w:bdr w:val="single" w:sz="4" w:space="0" w:color="auto"/>
        </w:rPr>
        <w:t>Gradle</w:t>
      </w:r>
      <w:r w:rsidRPr="00626D27">
        <w:rPr>
          <w:rFonts w:ascii="Helvetica" w:hAnsi="Helvetica" w:cs="Helvetica"/>
          <w:color w:val="FF0000"/>
          <w:sz w:val="17"/>
          <w:szCs w:val="17"/>
          <w:bdr w:val="single" w:sz="4" w:space="0" w:color="auto"/>
        </w:rPr>
        <w:t>构建脚本描述一个或多个项目。每个项目都由不同的任务组成</w:t>
      </w:r>
      <w:r>
        <w:rPr>
          <w:rFonts w:ascii="Helvetica" w:hAnsi="Helvetica" w:cs="Helvetica"/>
          <w:color w:val="333344"/>
          <w:sz w:val="17"/>
          <w:szCs w:val="17"/>
        </w:rPr>
        <w:t>。任务是构建执行的一项工作。任务可以是编译一些类，将类文件存储到单独的目标文件夹中，创建</w:t>
      </w:r>
      <w:r>
        <w:rPr>
          <w:rFonts w:ascii="Helvetica" w:hAnsi="Helvetica" w:cs="Helvetica"/>
          <w:color w:val="333344"/>
          <w:sz w:val="17"/>
          <w:szCs w:val="17"/>
        </w:rPr>
        <w:t>JAR</w:t>
      </w:r>
      <w:r>
        <w:rPr>
          <w:rFonts w:ascii="Helvetica" w:hAnsi="Helvetica" w:cs="Helvetica"/>
          <w:color w:val="333344"/>
          <w:sz w:val="17"/>
          <w:szCs w:val="17"/>
        </w:rPr>
        <w:t>，生成</w:t>
      </w:r>
      <w:r>
        <w:rPr>
          <w:rFonts w:ascii="Helvetica" w:hAnsi="Helvetica" w:cs="Helvetica"/>
          <w:color w:val="333344"/>
          <w:sz w:val="17"/>
          <w:szCs w:val="17"/>
        </w:rPr>
        <w:t>Javadoc</w:t>
      </w:r>
      <w:r>
        <w:rPr>
          <w:rFonts w:ascii="Helvetica" w:hAnsi="Helvetica" w:cs="Helvetica"/>
          <w:color w:val="333344"/>
          <w:sz w:val="17"/>
          <w:szCs w:val="17"/>
        </w:rPr>
        <w:t>或将一些归档发布到存储库。</w:t>
      </w:r>
    </w:p>
    <w:p w:rsidR="00DD77A3" w:rsidRDefault="00DD77A3" w:rsidP="00DD77A3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rFonts w:ascii="Helvetica" w:hAnsi="Helvetica" w:cs="Helvetica"/>
          <w:color w:val="555555"/>
          <w:sz w:val="21"/>
          <w:szCs w:val="21"/>
        </w:rPr>
      </w:pPr>
      <w:bookmarkStart w:id="168" w:name="定义任务"/>
      <w:bookmarkEnd w:id="168"/>
      <w:r>
        <w:rPr>
          <w:rFonts w:ascii="Helvetica" w:hAnsi="Helvetica" w:cs="Helvetica"/>
          <w:color w:val="555555"/>
          <w:sz w:val="21"/>
          <w:szCs w:val="21"/>
        </w:rPr>
        <w:t>定义任务</w:t>
      </w:r>
    </w:p>
    <w:p w:rsidR="00DD77A3" w:rsidRDefault="0008167D" w:rsidP="00DD77A3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>
        <w:rPr>
          <w:rFonts w:ascii="Helvetica" w:hAnsi="Helvetica" w:cs="Helvetica"/>
          <w:color w:val="333344"/>
          <w:sz w:val="17"/>
          <w:szCs w:val="17"/>
        </w:rPr>
        <w:t>task</w:t>
      </w:r>
      <w:r w:rsidR="00DD77A3">
        <w:rPr>
          <w:rFonts w:ascii="Helvetica" w:hAnsi="Helvetica" w:cs="Helvetica"/>
          <w:color w:val="333344"/>
          <w:sz w:val="17"/>
          <w:szCs w:val="17"/>
        </w:rPr>
        <w:t>是用于将任务定义到构建脚本中的关键字。看看下面的例子，它是一个叫作</w:t>
      </w:r>
      <w:r w:rsidR="00DD77A3">
        <w:rPr>
          <w:rFonts w:ascii="Helvetica" w:hAnsi="Helvetica" w:cs="Helvetica"/>
          <w:color w:val="333344"/>
          <w:sz w:val="17"/>
          <w:szCs w:val="17"/>
        </w:rPr>
        <w:t xml:space="preserve"> hello </w:t>
      </w:r>
      <w:r w:rsidR="00DD77A3">
        <w:rPr>
          <w:rFonts w:ascii="Helvetica" w:hAnsi="Helvetica" w:cs="Helvetica"/>
          <w:color w:val="333344"/>
          <w:sz w:val="17"/>
          <w:szCs w:val="17"/>
        </w:rPr>
        <w:t>的任务，将打印一个字符串：</w:t>
      </w:r>
      <w:r w:rsidR="00DD77A3"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hello world</w:t>
      </w:r>
      <w:r w:rsidR="00DD77A3">
        <w:rPr>
          <w:rFonts w:ascii="Helvetica" w:hAnsi="Helvetica" w:cs="Helvetica"/>
          <w:color w:val="333344"/>
          <w:sz w:val="17"/>
          <w:szCs w:val="17"/>
        </w:rPr>
        <w:t>。将以下脚本复制并保存到</w:t>
      </w:r>
      <w:r w:rsidR="00DD77A3">
        <w:rPr>
          <w:rStyle w:val="apple-converted-space"/>
          <w:rFonts w:ascii="Helvetica" w:hAnsi="Helvetica" w:cs="Helvetica"/>
          <w:color w:val="333344"/>
          <w:sz w:val="17"/>
          <w:szCs w:val="17"/>
        </w:rPr>
        <w:t> </w:t>
      </w:r>
      <w:r w:rsidR="00DD77A3"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build.gradle</w:t>
      </w:r>
      <w:r w:rsidR="00DD77A3">
        <w:rPr>
          <w:rStyle w:val="apple-converted-space"/>
          <w:rFonts w:ascii="Helvetica" w:hAnsi="Helvetica" w:cs="Helvetica"/>
          <w:color w:val="333344"/>
          <w:sz w:val="17"/>
          <w:szCs w:val="17"/>
        </w:rPr>
        <w:t> </w:t>
      </w:r>
      <w:r w:rsidR="00DD77A3">
        <w:rPr>
          <w:rFonts w:ascii="Helvetica" w:hAnsi="Helvetica" w:cs="Helvetica"/>
          <w:color w:val="333344"/>
          <w:sz w:val="17"/>
          <w:szCs w:val="17"/>
        </w:rPr>
        <w:t>文件中。</w:t>
      </w:r>
      <w:r w:rsidR="00DD77A3">
        <w:rPr>
          <w:rFonts w:ascii="Helvetica" w:hAnsi="Helvetica" w:cs="Helvetica"/>
          <w:color w:val="333344"/>
          <w:sz w:val="17"/>
          <w:szCs w:val="17"/>
        </w:rPr>
        <w:t xml:space="preserve"> </w:t>
      </w:r>
      <w:r w:rsidR="00DD77A3">
        <w:rPr>
          <w:rFonts w:ascii="Helvetica" w:hAnsi="Helvetica" w:cs="Helvetica"/>
          <w:color w:val="333344"/>
          <w:sz w:val="17"/>
          <w:szCs w:val="17"/>
        </w:rPr>
        <w:t>此构建脚本定义一个名称为</w:t>
      </w:r>
      <w:r w:rsidR="00DD77A3">
        <w:rPr>
          <w:rFonts w:ascii="Helvetica" w:hAnsi="Helvetica" w:cs="Helvetica"/>
          <w:color w:val="333344"/>
          <w:sz w:val="17"/>
          <w:szCs w:val="17"/>
        </w:rPr>
        <w:t xml:space="preserve"> “hello” </w:t>
      </w:r>
      <w:r w:rsidR="00DD77A3">
        <w:rPr>
          <w:rFonts w:ascii="Helvetica" w:hAnsi="Helvetica" w:cs="Helvetica"/>
          <w:color w:val="333344"/>
          <w:sz w:val="17"/>
          <w:szCs w:val="17"/>
        </w:rPr>
        <w:t>的任务，用于打印</w:t>
      </w:r>
      <w:r w:rsidR="00DD77A3"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hello world</w:t>
      </w:r>
      <w:r w:rsidR="00DD77A3">
        <w:rPr>
          <w:rFonts w:ascii="Helvetica" w:hAnsi="Helvetica" w:cs="Helvetica"/>
          <w:color w:val="333344"/>
          <w:sz w:val="17"/>
          <w:szCs w:val="17"/>
        </w:rPr>
        <w:t>字符串。</w:t>
      </w:r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rStyle w:val="HTML0"/>
          <w:rFonts w:ascii="Consolas" w:hAnsi="Consolas" w:cs="Consolas"/>
          <w:color w:val="000000"/>
          <w:sz w:val="15"/>
          <w:szCs w:val="15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</w:rPr>
        <w:t>task hello {</w:t>
      </w:r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rStyle w:val="HTML0"/>
          <w:rFonts w:ascii="Consolas" w:hAnsi="Consolas" w:cs="Consolas"/>
          <w:color w:val="000000"/>
          <w:sz w:val="15"/>
          <w:szCs w:val="15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</w:rPr>
        <w:t xml:space="preserve">   doLast {</w:t>
      </w:r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rStyle w:val="HTML0"/>
          <w:rFonts w:ascii="Consolas" w:hAnsi="Consolas" w:cs="Consolas"/>
          <w:color w:val="000000"/>
          <w:sz w:val="15"/>
          <w:szCs w:val="15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</w:rPr>
        <w:t xml:space="preserve">      println 'hello world'</w:t>
      </w:r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rStyle w:val="HTML0"/>
          <w:rFonts w:ascii="Consolas" w:hAnsi="Consolas" w:cs="Consolas"/>
          <w:color w:val="000000"/>
          <w:sz w:val="15"/>
          <w:szCs w:val="15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</w:rPr>
        <w:t xml:space="preserve">   }</w:t>
      </w:r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rStyle w:val="HTML0"/>
          <w:rFonts w:ascii="Consolas" w:hAnsi="Consolas" w:cs="Consolas"/>
          <w:color w:val="000000"/>
          <w:sz w:val="15"/>
          <w:szCs w:val="15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</w:rPr>
        <w:t>}</w:t>
      </w:r>
    </w:p>
    <w:p w:rsidR="00DD77A3" w:rsidRDefault="00DD77A3" w:rsidP="00DD77A3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BBBBBB"/>
          <w:sz w:val="12"/>
          <w:szCs w:val="12"/>
        </w:rPr>
        <w:t>Shell</w:t>
      </w:r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>
        <w:rPr>
          <w:rFonts w:ascii="Helvetica" w:hAnsi="Helvetica" w:cs="Helvetica"/>
          <w:color w:val="333344"/>
          <w:sz w:val="17"/>
          <w:szCs w:val="17"/>
        </w:rPr>
        <w:t>在存储</w:t>
      </w:r>
      <w:r>
        <w:rPr>
          <w:rStyle w:val="apple-converted-space"/>
          <w:rFonts w:ascii="Helvetica" w:hAnsi="Helvetica" w:cs="Helvetica"/>
          <w:color w:val="333344"/>
          <w:sz w:val="17"/>
          <w:szCs w:val="17"/>
        </w:rPr>
        <w:t> 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build.gradle</w:t>
      </w:r>
      <w:r>
        <w:rPr>
          <w:rStyle w:val="apple-converted-space"/>
          <w:rFonts w:ascii="Helvetica" w:hAnsi="Helvetica" w:cs="Helvetica"/>
          <w:color w:val="333344"/>
          <w:sz w:val="17"/>
          <w:szCs w:val="17"/>
        </w:rPr>
        <w:t> </w:t>
      </w:r>
      <w:r>
        <w:rPr>
          <w:rFonts w:ascii="Helvetica" w:hAnsi="Helvetica" w:cs="Helvetica"/>
          <w:color w:val="333344"/>
          <w:sz w:val="17"/>
          <w:szCs w:val="17"/>
        </w:rPr>
        <w:t>文件的目录位置执行以下命令，应该看到输出结果如下</w:t>
      </w:r>
      <w:r>
        <w:rPr>
          <w:rFonts w:ascii="Helvetica" w:hAnsi="Helvetica" w:cs="Helvetica"/>
          <w:color w:val="333344"/>
          <w:sz w:val="17"/>
          <w:szCs w:val="17"/>
        </w:rPr>
        <w:t xml:space="preserve"> -</w:t>
      </w:r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rStyle w:val="HTML0"/>
          <w:rFonts w:ascii="Consolas" w:hAnsi="Consolas" w:cs="Consolas"/>
          <w:color w:val="000000"/>
          <w:sz w:val="15"/>
          <w:szCs w:val="15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</w:rPr>
        <w:t>D:/worksp/yiibai.com/gradle-3.1/study/script&gt;gradle -q hello</w:t>
      </w:r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rStyle w:val="HTML0"/>
          <w:rFonts w:ascii="Consolas" w:hAnsi="Consolas" w:cs="Consolas"/>
          <w:color w:val="000000"/>
          <w:sz w:val="15"/>
          <w:szCs w:val="15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</w:rPr>
        <w:t>hello world</w:t>
      </w:r>
    </w:p>
    <w:p w:rsidR="00DD77A3" w:rsidRDefault="00DD77A3" w:rsidP="00DD77A3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BBBBBB"/>
          <w:sz w:val="12"/>
          <w:szCs w:val="12"/>
        </w:rPr>
        <w:t>Shell</w:t>
      </w:r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>
        <w:rPr>
          <w:rFonts w:ascii="Helvetica" w:hAnsi="Helvetica" w:cs="Helvetica"/>
          <w:color w:val="333344"/>
          <w:sz w:val="17"/>
          <w:szCs w:val="17"/>
        </w:rPr>
        <w:t>可以通过为</w:t>
      </w:r>
      <w:r>
        <w:rPr>
          <w:rStyle w:val="apple-converted-space"/>
          <w:rFonts w:ascii="Helvetica" w:hAnsi="Helvetica" w:cs="Helvetica"/>
          <w:color w:val="333344"/>
          <w:sz w:val="17"/>
          <w:szCs w:val="17"/>
        </w:rPr>
        <w:t> 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doLast</w:t>
      </w:r>
      <w:r>
        <w:rPr>
          <w:rStyle w:val="apple-converted-space"/>
          <w:rFonts w:ascii="Helvetica" w:hAnsi="Helvetica" w:cs="Helvetica"/>
          <w:color w:val="333344"/>
          <w:sz w:val="17"/>
          <w:szCs w:val="17"/>
        </w:rPr>
        <w:t> </w:t>
      </w:r>
      <w:r>
        <w:rPr>
          <w:rFonts w:ascii="Helvetica" w:hAnsi="Helvetica" w:cs="Helvetica"/>
          <w:color w:val="333344"/>
          <w:sz w:val="17"/>
          <w:szCs w:val="17"/>
        </w:rPr>
        <w:t>语句指定快捷方式（表示符号</w:t>
      </w:r>
      <w:r>
        <w:rPr>
          <w:rStyle w:val="apple-converted-space"/>
          <w:rFonts w:ascii="Helvetica" w:hAnsi="Helvetica" w:cs="Helvetica"/>
          <w:color w:val="333344"/>
          <w:sz w:val="17"/>
          <w:szCs w:val="17"/>
        </w:rPr>
        <w:t> 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&lt;&lt;</w:t>
      </w:r>
      <w:r>
        <w:rPr>
          <w:rFonts w:ascii="Helvetica" w:hAnsi="Helvetica" w:cs="Helvetica"/>
          <w:color w:val="333344"/>
          <w:sz w:val="17"/>
          <w:szCs w:val="17"/>
        </w:rPr>
        <w:t>）来简化此</w:t>
      </w:r>
      <w:r>
        <w:rPr>
          <w:rStyle w:val="apple-converted-space"/>
          <w:rFonts w:ascii="Helvetica" w:hAnsi="Helvetica" w:cs="Helvetica"/>
          <w:color w:val="333344"/>
          <w:sz w:val="17"/>
          <w:szCs w:val="17"/>
        </w:rPr>
        <w:t> 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hello</w:t>
      </w:r>
      <w:r>
        <w:rPr>
          <w:rStyle w:val="apple-converted-space"/>
          <w:rFonts w:ascii="Helvetica" w:hAnsi="Helvetica" w:cs="Helvetica"/>
          <w:color w:val="333344"/>
          <w:sz w:val="17"/>
          <w:szCs w:val="17"/>
        </w:rPr>
        <w:t> </w:t>
      </w:r>
      <w:r>
        <w:rPr>
          <w:rFonts w:ascii="Helvetica" w:hAnsi="Helvetica" w:cs="Helvetica"/>
          <w:color w:val="333344"/>
          <w:sz w:val="17"/>
          <w:szCs w:val="17"/>
        </w:rPr>
        <w:t>任务。如果添加这个快捷方式到上面的</w:t>
      </w:r>
      <w:r>
        <w:rPr>
          <w:rFonts w:ascii="Helvetica" w:hAnsi="Helvetica" w:cs="Helvetica"/>
          <w:color w:val="333344"/>
          <w:sz w:val="17"/>
          <w:szCs w:val="17"/>
        </w:rPr>
        <w:t xml:space="preserve"> hello </w:t>
      </w:r>
      <w:r>
        <w:rPr>
          <w:rFonts w:ascii="Helvetica" w:hAnsi="Helvetica" w:cs="Helvetica"/>
          <w:color w:val="333344"/>
          <w:sz w:val="17"/>
          <w:szCs w:val="17"/>
        </w:rPr>
        <w:t>任务中，参考如下脚本。</w:t>
      </w:r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rStyle w:val="HTML0"/>
          <w:rFonts w:ascii="Consolas" w:hAnsi="Consolas" w:cs="Consolas"/>
          <w:color w:val="000000"/>
          <w:sz w:val="15"/>
          <w:szCs w:val="15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</w:rPr>
        <w:t>task hello &lt;&lt; {</w:t>
      </w:r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rStyle w:val="HTML0"/>
          <w:rFonts w:ascii="Consolas" w:hAnsi="Consolas" w:cs="Consolas"/>
          <w:color w:val="000000"/>
          <w:sz w:val="15"/>
          <w:szCs w:val="15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</w:rPr>
        <w:t xml:space="preserve">   println 'hello world'</w:t>
      </w:r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rStyle w:val="HTML0"/>
          <w:rFonts w:ascii="Consolas" w:hAnsi="Consolas" w:cs="Consolas"/>
          <w:color w:val="000000"/>
          <w:sz w:val="15"/>
          <w:szCs w:val="15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</w:rPr>
        <w:t>}</w:t>
      </w:r>
    </w:p>
    <w:p w:rsidR="00DD77A3" w:rsidRDefault="00DD77A3" w:rsidP="00DD77A3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BBBBBB"/>
          <w:sz w:val="12"/>
          <w:szCs w:val="12"/>
        </w:rPr>
        <w:t>Shell</w:t>
      </w:r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>
        <w:rPr>
          <w:rFonts w:ascii="Helvetica" w:hAnsi="Helvetica" w:cs="Helvetica"/>
          <w:color w:val="333344"/>
          <w:sz w:val="17"/>
          <w:szCs w:val="17"/>
        </w:rPr>
        <w:t>在存储</w:t>
      </w:r>
      <w:r>
        <w:rPr>
          <w:rStyle w:val="apple-converted-space"/>
          <w:rFonts w:ascii="Helvetica" w:hAnsi="Helvetica" w:cs="Helvetica"/>
          <w:color w:val="333344"/>
          <w:sz w:val="17"/>
          <w:szCs w:val="17"/>
        </w:rPr>
        <w:t> 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build.gradle</w:t>
      </w:r>
      <w:r>
        <w:rPr>
          <w:rStyle w:val="apple-converted-space"/>
          <w:rFonts w:ascii="Helvetica" w:hAnsi="Helvetica" w:cs="Helvetica"/>
          <w:color w:val="333344"/>
          <w:sz w:val="17"/>
          <w:szCs w:val="17"/>
        </w:rPr>
        <w:t> </w:t>
      </w:r>
      <w:r>
        <w:rPr>
          <w:rFonts w:ascii="Helvetica" w:hAnsi="Helvetica" w:cs="Helvetica"/>
          <w:color w:val="333344"/>
          <w:sz w:val="17"/>
          <w:szCs w:val="17"/>
        </w:rPr>
        <w:t>文件的目录位置执行以下命令，应该看到输出结果如下</w:t>
      </w:r>
      <w:r>
        <w:rPr>
          <w:rFonts w:ascii="Helvetica" w:hAnsi="Helvetica" w:cs="Helvetica"/>
          <w:color w:val="333344"/>
          <w:sz w:val="17"/>
          <w:szCs w:val="17"/>
        </w:rPr>
        <w:t xml:space="preserve"> -</w:t>
      </w:r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rStyle w:val="HTML0"/>
          <w:rFonts w:ascii="Consolas" w:hAnsi="Consolas" w:cs="Consolas"/>
          <w:color w:val="000000"/>
          <w:sz w:val="15"/>
          <w:szCs w:val="15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</w:rPr>
        <w:t>D:/worksp/yiibai.com/gradle-3.1/study/script&gt;gradle -q hello</w:t>
      </w:r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rStyle w:val="HTML0"/>
          <w:rFonts w:ascii="Consolas" w:hAnsi="Consolas" w:cs="Consolas"/>
          <w:color w:val="000000"/>
          <w:sz w:val="15"/>
          <w:szCs w:val="15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</w:rPr>
        <w:t>hello world</w:t>
      </w:r>
    </w:p>
    <w:p w:rsidR="00DD77A3" w:rsidRDefault="00DD77A3" w:rsidP="00DD77A3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BBBBBB"/>
          <w:sz w:val="12"/>
          <w:szCs w:val="12"/>
        </w:rPr>
        <w:t>Shell</w:t>
      </w:r>
    </w:p>
    <w:p w:rsidR="00DD77A3" w:rsidRDefault="00DD77A3" w:rsidP="00DD77A3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rFonts w:ascii="Helvetica" w:hAnsi="Helvetica" w:cs="Helvetica"/>
          <w:color w:val="555555"/>
          <w:sz w:val="21"/>
          <w:szCs w:val="21"/>
        </w:rPr>
      </w:pPr>
      <w:bookmarkStart w:id="169" w:name="任务依赖关系"/>
      <w:bookmarkEnd w:id="169"/>
      <w:r>
        <w:rPr>
          <w:rFonts w:ascii="Helvetica" w:hAnsi="Helvetica" w:cs="Helvetica"/>
          <w:color w:val="555555"/>
          <w:sz w:val="21"/>
          <w:szCs w:val="21"/>
        </w:rPr>
        <w:t>任务依赖关系</w:t>
      </w:r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>
        <w:rPr>
          <w:rFonts w:ascii="Helvetica" w:hAnsi="Helvetica" w:cs="Helvetica"/>
          <w:color w:val="333344"/>
          <w:sz w:val="17"/>
          <w:szCs w:val="17"/>
        </w:rPr>
        <w:t>您可能已经猜到，可以</w:t>
      </w:r>
      <w:r w:rsidRPr="00615A16">
        <w:rPr>
          <w:rFonts w:ascii="Helvetica" w:hAnsi="Helvetica" w:cs="Helvetica"/>
          <w:color w:val="FF0000"/>
          <w:sz w:val="17"/>
          <w:szCs w:val="17"/>
          <w:bdr w:val="single" w:sz="4" w:space="0" w:color="auto"/>
        </w:rPr>
        <w:t>声明依赖于其他任务的任务</w:t>
      </w:r>
      <w:r>
        <w:rPr>
          <w:rFonts w:ascii="Helvetica" w:hAnsi="Helvetica" w:cs="Helvetica"/>
          <w:color w:val="333344"/>
          <w:sz w:val="17"/>
          <w:szCs w:val="17"/>
        </w:rPr>
        <w:t>。下面声明依赖于其他任务的任务，将以下代码复制并保存到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build.gradle</w:t>
      </w:r>
      <w:r>
        <w:rPr>
          <w:rFonts w:ascii="Helvetica" w:hAnsi="Helvetica" w:cs="Helvetica"/>
          <w:color w:val="333344"/>
          <w:sz w:val="17"/>
          <w:szCs w:val="17"/>
        </w:rPr>
        <w:t>文件中。</w:t>
      </w:r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17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7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 hello &lt;&lt; {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17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7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lastRenderedPageBreak/>
          <w:t xml:space="preserve">    println 'Hello world!'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174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75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176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77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 intro(dependsOn: hello) &lt;&lt; {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178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79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println "I'm Gradle"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18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8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rPr>
          <w:ins w:id="182" w:author="Unknown"/>
          <w:rFonts w:ascii="Consolas" w:hAnsi="Consolas" w:cs="Consolas"/>
          <w:color w:val="000000"/>
          <w:sz w:val="15"/>
          <w:szCs w:val="15"/>
        </w:rPr>
      </w:pPr>
      <w:ins w:id="183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ins w:id="184" w:author="Unknown"/>
          <w:rFonts w:ascii="Helvetica" w:hAnsi="Helvetica" w:cs="Helvetica"/>
          <w:color w:val="333344"/>
          <w:sz w:val="17"/>
          <w:szCs w:val="17"/>
        </w:rPr>
      </w:pPr>
      <w:ins w:id="185" w:author="Unknown">
        <w:r>
          <w:rPr>
            <w:rFonts w:ascii="Helvetica" w:hAnsi="Helvetica" w:cs="Helvetica"/>
            <w:color w:val="333344"/>
            <w:sz w:val="17"/>
            <w:szCs w:val="17"/>
          </w:rPr>
          <w:t>在存储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文件的目录位置执行以下命令，应该看到输出结果如下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-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186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87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D:/worksp/yiibai.com/gradle-3.1/study/script&gt;gradle -q intro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188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89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Hello world!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19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9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I'm Gradle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rPr>
          <w:ins w:id="192" w:author="Unknown"/>
          <w:rFonts w:ascii="Consolas" w:hAnsi="Consolas" w:cs="Consolas"/>
          <w:color w:val="000000"/>
          <w:sz w:val="15"/>
          <w:szCs w:val="15"/>
        </w:rPr>
      </w:pPr>
      <w:ins w:id="193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ins w:id="194" w:author="Unknown"/>
          <w:rFonts w:ascii="Helvetica" w:hAnsi="Helvetica" w:cs="Helvetica"/>
          <w:color w:val="333344"/>
          <w:sz w:val="17"/>
          <w:szCs w:val="17"/>
        </w:rPr>
      </w:pPr>
      <w:ins w:id="195" w:author="Unknown">
        <w:r w:rsidRPr="000E1E97">
          <w:rPr>
            <w:rFonts w:ascii="Helvetica" w:hAnsi="Helvetica" w:cs="Helvetica"/>
            <w:strike/>
            <w:color w:val="FF0000"/>
            <w:sz w:val="17"/>
            <w:szCs w:val="17"/>
            <w:highlight w:val="yellow"/>
            <w:bdr w:val="single" w:sz="4" w:space="0" w:color="auto"/>
          </w:rPr>
          <w:t>要添加依赖关系，相应的任务不需要存在。懒依赖</w:t>
        </w:r>
        <w:r w:rsidRPr="000E1E97">
          <w:rPr>
            <w:rFonts w:ascii="Helvetica" w:hAnsi="Helvetica" w:cs="Helvetica"/>
            <w:strike/>
            <w:color w:val="FF0000"/>
            <w:sz w:val="17"/>
            <w:szCs w:val="17"/>
            <w:highlight w:val="yellow"/>
            <w:bdr w:val="single" w:sz="4" w:space="0" w:color="auto"/>
          </w:rPr>
          <w:t xml:space="preserve"> - </w:t>
        </w:r>
        <w:r w:rsidRPr="000E1E97">
          <w:rPr>
            <w:rFonts w:ascii="Helvetica" w:hAnsi="Helvetica" w:cs="Helvetica"/>
            <w:strike/>
            <w:color w:val="FF0000"/>
            <w:sz w:val="17"/>
            <w:szCs w:val="17"/>
            <w:highlight w:val="yellow"/>
            <w:bdr w:val="single" w:sz="4" w:space="0" w:color="auto"/>
          </w:rPr>
          <w:t>其他任务不存在</w:t>
        </w:r>
      </w:ins>
      <w:r w:rsidR="000E1E97">
        <w:rPr>
          <w:rFonts w:ascii="Helvetica" w:hAnsi="Helvetica" w:cs="Helvetica" w:hint="eastAsia"/>
          <w:color w:val="FF0000"/>
          <w:sz w:val="17"/>
          <w:szCs w:val="17"/>
          <w:highlight w:val="yellow"/>
          <w:bdr w:val="single" w:sz="4" w:space="0" w:color="auto"/>
        </w:rPr>
        <w:t>，</w:t>
      </w:r>
      <w:r w:rsidR="000E1E97">
        <w:rPr>
          <w:rFonts w:ascii="Helvetica" w:hAnsi="Helvetica" w:cs="Helvetica"/>
          <w:color w:val="FF0000"/>
          <w:sz w:val="17"/>
          <w:szCs w:val="17"/>
          <w:highlight w:val="yellow"/>
          <w:bdr w:val="single" w:sz="4" w:space="0" w:color="auto"/>
        </w:rPr>
        <w:t>依赖关系与定义</w:t>
      </w:r>
      <w:r w:rsidR="000E1E97">
        <w:rPr>
          <w:rFonts w:ascii="Helvetica" w:hAnsi="Helvetica" w:cs="Helvetica"/>
          <w:color w:val="FF0000"/>
          <w:sz w:val="17"/>
          <w:szCs w:val="17"/>
          <w:highlight w:val="yellow"/>
          <w:bdr w:val="single" w:sz="4" w:space="0" w:color="auto"/>
        </w:rPr>
        <w:t>task</w:t>
      </w:r>
      <w:r w:rsidR="000E1E97">
        <w:rPr>
          <w:rFonts w:ascii="Helvetica" w:hAnsi="Helvetica" w:cs="Helvetica"/>
          <w:color w:val="FF0000"/>
          <w:sz w:val="17"/>
          <w:szCs w:val="17"/>
          <w:highlight w:val="yellow"/>
          <w:bdr w:val="single" w:sz="4" w:space="0" w:color="auto"/>
        </w:rPr>
        <w:t>的顺序无关</w:t>
      </w:r>
      <w:ins w:id="196" w:author="Unknown">
        <w:r>
          <w:rPr>
            <w:rFonts w:ascii="Helvetica" w:hAnsi="Helvetica" w:cs="Helvetica"/>
            <w:color w:val="333344"/>
            <w:sz w:val="17"/>
            <w:szCs w:val="17"/>
          </w:rPr>
          <w:t>，将以下代码复制并保存到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17"/>
            <w:szCs w:val="17"/>
          </w:rPr>
          <w:t>文件中。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19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19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 taskX(dependsOn: 'taskY') &lt;&lt; {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19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0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println 'taskX'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0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0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03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04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 taskY &lt;&lt; {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05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06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println 'taskY'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0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0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rPr>
          <w:ins w:id="209" w:author="Unknown"/>
          <w:rFonts w:ascii="Consolas" w:hAnsi="Consolas" w:cs="Consolas"/>
          <w:color w:val="000000"/>
          <w:sz w:val="15"/>
          <w:szCs w:val="15"/>
        </w:rPr>
      </w:pPr>
      <w:ins w:id="210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ins w:id="211" w:author="Unknown"/>
          <w:rFonts w:ascii="Helvetica" w:hAnsi="Helvetica" w:cs="Helvetica"/>
          <w:color w:val="333344"/>
          <w:sz w:val="17"/>
          <w:szCs w:val="17"/>
        </w:rPr>
      </w:pPr>
      <w:ins w:id="212" w:author="Unknown">
        <w:r>
          <w:rPr>
            <w:rFonts w:ascii="Helvetica" w:hAnsi="Helvetica" w:cs="Helvetica"/>
            <w:color w:val="333344"/>
            <w:sz w:val="17"/>
            <w:szCs w:val="17"/>
          </w:rPr>
          <w:t>在存储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文件的目录位置执行以下命令，应该看到输出结果如下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-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13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14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D:/worksp/yiibai.com/gradle-3.1/study/script&gt;gradle -q taskX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15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16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taskY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1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1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taskX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rPr>
          <w:ins w:id="219" w:author="Unknown"/>
          <w:rFonts w:ascii="Consolas" w:hAnsi="Consolas" w:cs="Consolas"/>
          <w:color w:val="000000"/>
          <w:sz w:val="15"/>
          <w:szCs w:val="15"/>
        </w:rPr>
      </w:pPr>
      <w:ins w:id="220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DD77A3" w:rsidRDefault="00DD77A3" w:rsidP="00DD77A3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ins w:id="221" w:author="Unknown"/>
          <w:rFonts w:ascii="Helvetica" w:hAnsi="Helvetica" w:cs="Helvetica"/>
          <w:color w:val="555555"/>
          <w:sz w:val="21"/>
          <w:szCs w:val="21"/>
        </w:rPr>
      </w:pPr>
      <w:bookmarkStart w:id="222" w:name="定位任务"/>
      <w:bookmarkEnd w:id="222"/>
      <w:ins w:id="223" w:author="Unknown">
        <w:r>
          <w:rPr>
            <w:rFonts w:ascii="Helvetica" w:hAnsi="Helvetica" w:cs="Helvetica"/>
            <w:color w:val="555555"/>
            <w:sz w:val="21"/>
            <w:szCs w:val="21"/>
          </w:rPr>
          <w:t>定位任务</w:t>
        </w:r>
      </w:ins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ins w:id="224" w:author="Unknown"/>
          <w:rFonts w:ascii="Helvetica" w:hAnsi="Helvetica" w:cs="Helvetica"/>
          <w:color w:val="333344"/>
          <w:sz w:val="17"/>
          <w:szCs w:val="17"/>
        </w:rPr>
      </w:pPr>
      <w:ins w:id="225" w:author="Unknown">
        <w:r>
          <w:rPr>
            <w:rFonts w:ascii="Helvetica" w:hAnsi="Helvetica" w:cs="Helvetica"/>
            <w:color w:val="333344"/>
            <w:sz w:val="17"/>
            <w:szCs w:val="17"/>
          </w:rPr>
          <w:t>如果要查找在构建文件中定义的任务，则必须使用相应的项目</w:t>
        </w:r>
        <w:r w:rsidR="008408C5">
          <w:rPr>
            <w:rFonts w:ascii="Helvetica" w:hAnsi="Helvetica" w:cs="Helvetica"/>
            <w:color w:val="333344"/>
            <w:sz w:val="17"/>
            <w:szCs w:val="17"/>
          </w:rPr>
          <w:t>标准</w:t>
        </w:r>
        <w:r>
          <w:rPr>
            <w:rFonts w:ascii="Helvetica" w:hAnsi="Helvetica" w:cs="Helvetica"/>
            <w:color w:val="333344"/>
            <w:sz w:val="17"/>
            <w:szCs w:val="17"/>
          </w:rPr>
          <w:t>属性。这意味着每个任务都可以作为项目的属性，</w:t>
        </w:r>
        <w:r w:rsidRPr="00292578">
          <w:rPr>
            <w:rFonts w:ascii="Helvetica" w:hAnsi="Helvetica" w:cs="Helvetica"/>
            <w:color w:val="FF0000"/>
            <w:sz w:val="17"/>
            <w:szCs w:val="17"/>
            <w:highlight w:val="yellow"/>
            <w:bdr w:val="single" w:sz="4" w:space="0" w:color="auto"/>
          </w:rPr>
          <w:t>使用任务名称作为属性名称</w:t>
        </w:r>
        <w:r>
          <w:rPr>
            <w:rFonts w:ascii="Helvetica" w:hAnsi="Helvetica" w:cs="Helvetica"/>
            <w:color w:val="333344"/>
            <w:sz w:val="17"/>
            <w:szCs w:val="17"/>
          </w:rPr>
          <w:t>。</w:t>
        </w:r>
        <w:r>
          <w:rPr>
            <w:rFonts w:ascii="Helvetica" w:hAnsi="Helvetica" w:cs="Helvetica"/>
            <w:color w:val="333344"/>
            <w:sz w:val="17"/>
            <w:szCs w:val="17"/>
          </w:rPr>
          <w:br/>
        </w:r>
        <w:r>
          <w:rPr>
            <w:rFonts w:ascii="Helvetica" w:hAnsi="Helvetica" w:cs="Helvetica"/>
            <w:color w:val="333344"/>
            <w:sz w:val="17"/>
            <w:szCs w:val="17"/>
          </w:rPr>
          <w:t>看看下面的代码</w:t>
        </w:r>
      </w:ins>
      <w:r w:rsidR="008408C5">
        <w:rPr>
          <w:rFonts w:ascii="Helvetica" w:hAnsi="Helvetica" w:cs="Helvetica" w:hint="eastAsia"/>
          <w:color w:val="333344"/>
          <w:sz w:val="17"/>
          <w:szCs w:val="17"/>
        </w:rPr>
        <w:t>，</w:t>
      </w:r>
      <w:ins w:id="226" w:author="Unknown">
        <w:r>
          <w:rPr>
            <w:rFonts w:ascii="Helvetica" w:hAnsi="Helvetica" w:cs="Helvetica"/>
            <w:color w:val="333344"/>
            <w:sz w:val="17"/>
            <w:szCs w:val="17"/>
          </w:rPr>
          <w:t>访问任务作为属性。将以下代码复制并保存到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17"/>
            <w:szCs w:val="17"/>
          </w:rPr>
          <w:t>文件中。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2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2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 hello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2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3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println hello.name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3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3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println project.hello.name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rPr>
          <w:ins w:id="233" w:author="Unknown"/>
          <w:rFonts w:ascii="Consolas" w:hAnsi="Consolas" w:cs="Consolas"/>
          <w:color w:val="000000"/>
          <w:sz w:val="15"/>
          <w:szCs w:val="15"/>
        </w:rPr>
      </w:pPr>
      <w:ins w:id="234" w:author="Unknown">
        <w:r>
          <w:rPr>
            <w:rFonts w:ascii="Consolas" w:hAnsi="Consolas" w:cs="Consolas"/>
            <w:color w:val="BBBBBB"/>
            <w:sz w:val="12"/>
            <w:szCs w:val="12"/>
          </w:rPr>
          <w:lastRenderedPageBreak/>
          <w:t>Shell</w:t>
        </w:r>
      </w:ins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ins w:id="235" w:author="Unknown"/>
          <w:rFonts w:ascii="Helvetica" w:hAnsi="Helvetica" w:cs="Helvetica"/>
          <w:color w:val="333344"/>
          <w:sz w:val="17"/>
          <w:szCs w:val="17"/>
        </w:rPr>
      </w:pPr>
      <w:ins w:id="236" w:author="Unknown">
        <w:r>
          <w:rPr>
            <w:rFonts w:ascii="Helvetica" w:hAnsi="Helvetica" w:cs="Helvetica"/>
            <w:color w:val="333344"/>
            <w:sz w:val="17"/>
            <w:szCs w:val="17"/>
          </w:rPr>
          <w:t>在存储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文件的目录位置执行以下命令，应该看到输出结果如下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-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3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3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D:/worksp/yiibai.com/gradle-3.1/study/script&gt;gradle -q hello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3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4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hello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4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4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hello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rPr>
          <w:ins w:id="243" w:author="Unknown"/>
          <w:rFonts w:ascii="Consolas" w:hAnsi="Consolas" w:cs="Consolas"/>
          <w:color w:val="000000"/>
          <w:sz w:val="15"/>
          <w:szCs w:val="15"/>
        </w:rPr>
      </w:pPr>
      <w:ins w:id="244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ins w:id="245" w:author="Unknown"/>
          <w:rFonts w:ascii="Helvetica" w:hAnsi="Helvetica" w:cs="Helvetica"/>
          <w:color w:val="333344"/>
          <w:sz w:val="17"/>
          <w:szCs w:val="17"/>
        </w:rPr>
      </w:pPr>
      <w:ins w:id="246" w:author="Unknown">
        <w:r>
          <w:rPr>
            <w:rFonts w:ascii="Helvetica" w:hAnsi="Helvetica" w:cs="Helvetica"/>
            <w:color w:val="333344"/>
            <w:sz w:val="17"/>
            <w:szCs w:val="17"/>
          </w:rPr>
          <w:t>您还可以通过</w:t>
        </w:r>
        <w:r w:rsidRPr="008408C5">
          <w:rPr>
            <w:rFonts w:ascii="Helvetica" w:hAnsi="Helvetica" w:cs="Helvetica"/>
            <w:color w:val="333344"/>
            <w:sz w:val="17"/>
            <w:szCs w:val="17"/>
            <w:highlight w:val="yellow"/>
            <w:bdr w:val="single" w:sz="4" w:space="0" w:color="auto"/>
          </w:rPr>
          <w:t>任务集合使用所有属性</w:t>
        </w:r>
        <w:r>
          <w:rPr>
            <w:rFonts w:ascii="Helvetica" w:hAnsi="Helvetica" w:cs="Helvetica"/>
            <w:color w:val="333344"/>
            <w:sz w:val="17"/>
            <w:szCs w:val="17"/>
          </w:rPr>
          <w:t>。</w:t>
        </w:r>
        <w:r>
          <w:rPr>
            <w:rFonts w:ascii="Helvetica" w:hAnsi="Helvetica" w:cs="Helvetica"/>
            <w:color w:val="333344"/>
            <w:sz w:val="17"/>
            <w:szCs w:val="17"/>
          </w:rPr>
          <w:br/>
        </w:r>
        <w:r>
          <w:rPr>
            <w:rFonts w:ascii="Helvetica" w:hAnsi="Helvetica" w:cs="Helvetica"/>
            <w:color w:val="333344"/>
            <w:sz w:val="17"/>
            <w:szCs w:val="17"/>
          </w:rPr>
          <w:t>将以下代码复制并保存到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17"/>
            <w:szCs w:val="17"/>
          </w:rPr>
          <w:t>文件中。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4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4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 hello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49" w:author="Unknown"/>
          <w:rStyle w:val="HTML0"/>
          <w:rFonts w:ascii="Consolas" w:hAnsi="Consolas" w:cs="Consolas"/>
          <w:color w:val="000000"/>
          <w:sz w:val="15"/>
          <w:szCs w:val="15"/>
        </w:rPr>
      </w:pPr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5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5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println tasks.hello.name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5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5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println tasks['hello'].name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rPr>
          <w:ins w:id="254" w:author="Unknown"/>
          <w:rFonts w:ascii="Consolas" w:hAnsi="Consolas" w:cs="Consolas"/>
          <w:color w:val="000000"/>
          <w:sz w:val="15"/>
          <w:szCs w:val="15"/>
        </w:rPr>
      </w:pPr>
      <w:ins w:id="255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ins w:id="256" w:author="Unknown"/>
          <w:rFonts w:ascii="Helvetica" w:hAnsi="Helvetica" w:cs="Helvetica"/>
          <w:color w:val="333344"/>
          <w:sz w:val="17"/>
          <w:szCs w:val="17"/>
        </w:rPr>
      </w:pPr>
      <w:ins w:id="257" w:author="Unknown">
        <w:r>
          <w:rPr>
            <w:rFonts w:ascii="Helvetica" w:hAnsi="Helvetica" w:cs="Helvetica"/>
            <w:color w:val="333344"/>
            <w:sz w:val="17"/>
            <w:szCs w:val="17"/>
          </w:rPr>
          <w:t>在存储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文件的目录位置执行以下命令，应该看到输出结果如下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-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58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59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D:/worksp/yiibai.com/gradle-3.1/study/script&gt;gradle -q hello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6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6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hello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6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6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hello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rPr>
          <w:ins w:id="264" w:author="Unknown"/>
          <w:rFonts w:ascii="Consolas" w:hAnsi="Consolas" w:cs="Consolas"/>
          <w:color w:val="000000"/>
          <w:sz w:val="15"/>
          <w:szCs w:val="15"/>
        </w:rPr>
      </w:pPr>
      <w:ins w:id="265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DD77A3" w:rsidRDefault="00DD77A3" w:rsidP="00DD77A3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ins w:id="266" w:author="Unknown"/>
          <w:rFonts w:ascii="Helvetica" w:hAnsi="Helvetica" w:cs="Helvetica"/>
          <w:color w:val="555555"/>
          <w:sz w:val="21"/>
          <w:szCs w:val="21"/>
        </w:rPr>
      </w:pPr>
      <w:bookmarkStart w:id="267" w:name="向任务添加依赖关系"/>
      <w:bookmarkEnd w:id="267"/>
      <w:ins w:id="268" w:author="Unknown">
        <w:r>
          <w:rPr>
            <w:rFonts w:ascii="Helvetica" w:hAnsi="Helvetica" w:cs="Helvetica"/>
            <w:color w:val="555555"/>
            <w:sz w:val="21"/>
            <w:szCs w:val="21"/>
          </w:rPr>
          <w:t>向任务添加依赖关系</w:t>
        </w:r>
      </w:ins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ins w:id="269" w:author="Unknown"/>
          <w:rFonts w:ascii="Helvetica" w:hAnsi="Helvetica" w:cs="Helvetica"/>
          <w:color w:val="333344"/>
          <w:sz w:val="17"/>
          <w:szCs w:val="17"/>
        </w:rPr>
      </w:pPr>
      <w:ins w:id="270" w:author="Unknown">
        <w:r>
          <w:rPr>
            <w:rFonts w:ascii="Helvetica" w:hAnsi="Helvetica" w:cs="Helvetica"/>
            <w:color w:val="333344"/>
            <w:sz w:val="17"/>
            <w:szCs w:val="17"/>
          </w:rPr>
          <w:t>要将一个任务依赖于另一个任务，这意味着当一个任务完成时，另一个任务</w:t>
        </w:r>
      </w:ins>
      <w:r w:rsidR="00926454">
        <w:rPr>
          <w:rFonts w:ascii="Helvetica" w:hAnsi="Helvetica" w:cs="Helvetica"/>
          <w:color w:val="333344"/>
          <w:sz w:val="17"/>
          <w:szCs w:val="17"/>
        </w:rPr>
        <w:t>才会</w:t>
      </w:r>
      <w:ins w:id="271" w:author="Unknown">
        <w:r>
          <w:rPr>
            <w:rFonts w:ascii="Helvetica" w:hAnsi="Helvetica" w:cs="Helvetica"/>
            <w:color w:val="333344"/>
            <w:sz w:val="17"/>
            <w:szCs w:val="17"/>
          </w:rPr>
          <w:t>开始。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每个任务都使用任务名称进行区分。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任务名称集合由其任务集合引用。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 w:rsidRPr="00A0227D">
          <w:rPr>
            <w:rFonts w:ascii="Helvetica" w:hAnsi="Helvetica" w:cs="Helvetica"/>
            <w:color w:val="FF0000"/>
            <w:sz w:val="17"/>
            <w:szCs w:val="17"/>
            <w:highlight w:val="yellow"/>
            <w:bdr w:val="single" w:sz="4" w:space="0" w:color="auto"/>
          </w:rPr>
          <w:t>要引用另一个项目中的任务，应该使用项目路径作为相应任务名称的前缀</w:t>
        </w:r>
        <w:r>
          <w:rPr>
            <w:rFonts w:ascii="Helvetica" w:hAnsi="Helvetica" w:cs="Helvetica"/>
            <w:color w:val="333344"/>
            <w:sz w:val="17"/>
            <w:szCs w:val="17"/>
          </w:rPr>
          <w:t>。</w:t>
        </w:r>
        <w:r>
          <w:rPr>
            <w:rFonts w:ascii="Helvetica" w:hAnsi="Helvetica" w:cs="Helvetica"/>
            <w:color w:val="333344"/>
            <w:sz w:val="17"/>
            <w:szCs w:val="17"/>
          </w:rPr>
          <w:br/>
        </w:r>
        <w:r>
          <w:rPr>
            <w:rFonts w:ascii="Helvetica" w:hAnsi="Helvetica" w:cs="Helvetica"/>
            <w:color w:val="333344"/>
            <w:sz w:val="17"/>
            <w:szCs w:val="17"/>
          </w:rPr>
          <w:t>以下示例将从任务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taskX</w:t>
        </w:r>
        <w:r>
          <w:rPr>
            <w:rFonts w:ascii="Helvetica" w:hAnsi="Helvetica" w:cs="Helvetica"/>
            <w:color w:val="333344"/>
            <w:sz w:val="17"/>
            <w:szCs w:val="17"/>
          </w:rPr>
          <w:t>添加依赖项到任务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taskY</w:t>
        </w:r>
        <w:r>
          <w:rPr>
            <w:rFonts w:ascii="Helvetica" w:hAnsi="Helvetica" w:cs="Helvetica"/>
            <w:color w:val="333344"/>
            <w:sz w:val="17"/>
            <w:szCs w:val="17"/>
          </w:rPr>
          <w:t>。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7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7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 taskX &lt;&lt; {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74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75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println 'taskX'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76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77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78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79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 taskY(</w:t>
        </w:r>
        <w:r w:rsidRPr="00E76416">
          <w:rPr>
            <w:rStyle w:val="HTML0"/>
            <w:rFonts w:ascii="Consolas" w:hAnsi="Consolas" w:cs="Consolas"/>
            <w:color w:val="FF0000"/>
            <w:sz w:val="15"/>
            <w:szCs w:val="15"/>
            <w:bdr w:val="single" w:sz="4" w:space="0" w:color="auto"/>
          </w:rPr>
          <w:t>dependsOn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: 'taskX') &lt;&lt; {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8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8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println "taskY"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8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8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rPr>
          <w:ins w:id="284" w:author="Unknown"/>
          <w:rFonts w:ascii="Consolas" w:hAnsi="Consolas" w:cs="Consolas"/>
          <w:color w:val="000000"/>
          <w:sz w:val="15"/>
          <w:szCs w:val="15"/>
        </w:rPr>
      </w:pPr>
      <w:ins w:id="285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ins w:id="286" w:author="Unknown"/>
          <w:rFonts w:ascii="Helvetica" w:hAnsi="Helvetica" w:cs="Helvetica"/>
          <w:color w:val="333344"/>
          <w:sz w:val="17"/>
          <w:szCs w:val="17"/>
        </w:rPr>
      </w:pPr>
      <w:ins w:id="287" w:author="Unknown">
        <w:r>
          <w:rPr>
            <w:rFonts w:ascii="Helvetica" w:hAnsi="Helvetica" w:cs="Helvetica"/>
            <w:color w:val="333344"/>
            <w:sz w:val="17"/>
            <w:szCs w:val="17"/>
          </w:rPr>
          <w:t>在存储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文件的目录位置执行以下命令，应该看到输出结果如下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-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88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89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D:/worksp/yiibai.com/gradle-3.1/study/script&gt;gradle -q taskY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9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9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lastRenderedPageBreak/>
          <w:t>taskX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9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9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taskY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rPr>
          <w:ins w:id="294" w:author="Unknown"/>
          <w:rFonts w:ascii="Consolas" w:hAnsi="Consolas" w:cs="Consolas"/>
          <w:color w:val="000000"/>
          <w:sz w:val="15"/>
          <w:szCs w:val="15"/>
        </w:rPr>
      </w:pPr>
      <w:ins w:id="295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ins w:id="296" w:author="Unknown"/>
          <w:rFonts w:ascii="Helvetica" w:hAnsi="Helvetica" w:cs="Helvetica"/>
          <w:color w:val="333344"/>
          <w:sz w:val="17"/>
          <w:szCs w:val="17"/>
        </w:rPr>
      </w:pPr>
      <w:ins w:id="297" w:author="Unknown">
        <w:r>
          <w:rPr>
            <w:rFonts w:ascii="Helvetica" w:hAnsi="Helvetica" w:cs="Helvetica"/>
            <w:color w:val="333344"/>
            <w:sz w:val="17"/>
            <w:szCs w:val="17"/>
          </w:rPr>
          <w:t>上面的例子是通过使用名字添加对任务的依赖。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 w:rsidRPr="005C431E">
          <w:rPr>
            <w:rFonts w:ascii="Helvetica" w:hAnsi="Helvetica" w:cs="Helvetica"/>
            <w:color w:val="333344"/>
            <w:sz w:val="17"/>
            <w:szCs w:val="17"/>
            <w:highlight w:val="yellow"/>
            <w:bdr w:val="single" w:sz="4" w:space="0" w:color="auto"/>
          </w:rPr>
          <w:t>还有另一种方法实现任务依赖性，即使用</w:t>
        </w:r>
        <w:r w:rsidRPr="005C431E">
          <w:rPr>
            <w:rFonts w:ascii="Helvetica" w:hAnsi="Helvetica" w:cs="Helvetica"/>
            <w:color w:val="333344"/>
            <w:sz w:val="17"/>
            <w:szCs w:val="17"/>
            <w:highlight w:val="yellow"/>
            <w:bdr w:val="single" w:sz="4" w:space="0" w:color="auto"/>
          </w:rPr>
          <w:t>Task</w:t>
        </w:r>
        <w:r w:rsidRPr="005C431E">
          <w:rPr>
            <w:rFonts w:ascii="Helvetica" w:hAnsi="Helvetica" w:cs="Helvetica"/>
            <w:color w:val="333344"/>
            <w:sz w:val="17"/>
            <w:szCs w:val="17"/>
            <w:highlight w:val="yellow"/>
            <w:bdr w:val="single" w:sz="4" w:space="0" w:color="auto"/>
          </w:rPr>
          <w:t>对象定义依赖性</w:t>
        </w:r>
        <w:r>
          <w:rPr>
            <w:rFonts w:ascii="Helvetica" w:hAnsi="Helvetica" w:cs="Helvetica"/>
            <w:color w:val="333344"/>
            <w:sz w:val="17"/>
            <w:szCs w:val="17"/>
          </w:rPr>
          <w:t>。</w:t>
        </w:r>
        <w:r>
          <w:rPr>
            <w:rFonts w:ascii="Helvetica" w:hAnsi="Helvetica" w:cs="Helvetica"/>
            <w:color w:val="333344"/>
            <w:sz w:val="17"/>
            <w:szCs w:val="17"/>
          </w:rPr>
          <w:br/>
        </w:r>
        <w:r>
          <w:rPr>
            <w:rFonts w:ascii="Helvetica" w:hAnsi="Helvetica" w:cs="Helvetica"/>
            <w:color w:val="333344"/>
            <w:sz w:val="17"/>
            <w:szCs w:val="17"/>
          </w:rPr>
          <w:t>现在采用上面任务的相同示例，但是使用任务对象而不是任务参考名称来实现依懒关系。</w:t>
        </w:r>
        <w:r>
          <w:rPr>
            <w:rFonts w:ascii="Helvetica" w:hAnsi="Helvetica" w:cs="Helvetica"/>
            <w:color w:val="333344"/>
            <w:sz w:val="17"/>
            <w:szCs w:val="17"/>
          </w:rPr>
          <w:br/>
        </w:r>
        <w:r>
          <w:rPr>
            <w:rFonts w:ascii="Helvetica" w:hAnsi="Helvetica" w:cs="Helvetica"/>
            <w:color w:val="333344"/>
            <w:sz w:val="17"/>
            <w:szCs w:val="17"/>
          </w:rPr>
          <w:t>将以下代码复制并保存到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17"/>
            <w:szCs w:val="17"/>
          </w:rPr>
          <w:t>文件中。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298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299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 taskY &lt;&lt; {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0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0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println 'taskY'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0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0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04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05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 taskX &lt;&lt; {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06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07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println 'taskX'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08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09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DD77A3" w:rsidRPr="00E76416" w:rsidRDefault="00DD77A3" w:rsidP="00E76416">
      <w:pPr>
        <w:rPr>
          <w:ins w:id="310" w:author="Unknown"/>
          <w:color w:val="FF0000"/>
        </w:rPr>
      </w:pPr>
      <w:ins w:id="311" w:author="Unknown">
        <w:r w:rsidRPr="00E76416">
          <w:rPr>
            <w:color w:val="FF0000"/>
            <w:highlight w:val="yellow"/>
          </w:rPr>
          <w:t>taskY.dependsOn taskX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rPr>
          <w:ins w:id="312" w:author="Unknown"/>
          <w:rFonts w:ascii="Consolas" w:hAnsi="Consolas" w:cs="Consolas"/>
          <w:color w:val="000000"/>
          <w:sz w:val="15"/>
          <w:szCs w:val="15"/>
        </w:rPr>
      </w:pPr>
      <w:ins w:id="313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ins w:id="314" w:author="Unknown"/>
          <w:rFonts w:ascii="Helvetica" w:hAnsi="Helvetica" w:cs="Helvetica"/>
          <w:color w:val="333344"/>
          <w:sz w:val="17"/>
          <w:szCs w:val="17"/>
        </w:rPr>
      </w:pPr>
      <w:ins w:id="315" w:author="Unknown">
        <w:r>
          <w:rPr>
            <w:rFonts w:ascii="Helvetica" w:hAnsi="Helvetica" w:cs="Helvetica"/>
            <w:color w:val="333344"/>
            <w:sz w:val="17"/>
            <w:szCs w:val="17"/>
          </w:rPr>
          <w:t>在存储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文件的目录位置执行以下命令，应该看到输出结果如下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-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16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17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D:/worksp/yiibai.com/gradle-3.1/study/script&gt;gradle -q taskY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18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19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taskX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2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2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taskY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rPr>
          <w:ins w:id="322" w:author="Unknown"/>
          <w:rFonts w:ascii="Consolas" w:hAnsi="Consolas" w:cs="Consolas"/>
          <w:color w:val="000000"/>
          <w:sz w:val="15"/>
          <w:szCs w:val="15"/>
        </w:rPr>
      </w:pPr>
      <w:ins w:id="323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ins w:id="324" w:author="Unknown"/>
          <w:rFonts w:ascii="Helvetica" w:hAnsi="Helvetica" w:cs="Helvetica"/>
          <w:color w:val="333344"/>
          <w:sz w:val="17"/>
          <w:szCs w:val="17"/>
        </w:rPr>
      </w:pPr>
      <w:ins w:id="325" w:author="Unknown">
        <w:r>
          <w:rPr>
            <w:rFonts w:ascii="Helvetica" w:hAnsi="Helvetica" w:cs="Helvetica"/>
            <w:color w:val="333344"/>
            <w:sz w:val="17"/>
            <w:szCs w:val="17"/>
          </w:rPr>
          <w:t>还有</w:t>
        </w:r>
        <w:r w:rsidRPr="005F7C54">
          <w:rPr>
            <w:rFonts w:ascii="Helvetica" w:hAnsi="Helvetica" w:cs="Helvetica"/>
            <w:color w:val="333344"/>
            <w:sz w:val="17"/>
            <w:szCs w:val="17"/>
            <w:highlight w:val="yellow"/>
            <w:bdr w:val="single" w:sz="4" w:space="0" w:color="auto"/>
          </w:rPr>
          <w:t>另一种方法来添加任务依赖，它就是通过使用闭包</w:t>
        </w:r>
        <w:r>
          <w:rPr>
            <w:rFonts w:ascii="Helvetica" w:hAnsi="Helvetica" w:cs="Helvetica"/>
            <w:color w:val="333344"/>
            <w:sz w:val="17"/>
            <w:szCs w:val="17"/>
          </w:rPr>
          <w:t>。在这种情况下，任务通过闭包释放</w:t>
        </w:r>
      </w:ins>
      <w:r w:rsidR="005F7C54">
        <w:rPr>
          <w:rFonts w:ascii="Helvetica" w:hAnsi="Helvetica" w:cs="Helvetica" w:hint="eastAsia"/>
          <w:color w:val="333344"/>
          <w:sz w:val="17"/>
          <w:szCs w:val="17"/>
        </w:rPr>
        <w:t>。</w:t>
      </w:r>
      <w:ins w:id="326" w:author="Unknown">
        <w:r>
          <w:rPr>
            <w:rFonts w:ascii="Helvetica" w:hAnsi="Helvetica" w:cs="Helvetica"/>
            <w:color w:val="333344"/>
            <w:sz w:val="17"/>
            <w:szCs w:val="17"/>
          </w:rPr>
          <w:t>如果您在构建脚本中</w:t>
        </w:r>
        <w:r w:rsidRPr="005F7C54">
          <w:rPr>
            <w:rFonts w:ascii="Helvetica" w:hAnsi="Helvetica" w:cs="Helvetica"/>
            <w:color w:val="333344"/>
            <w:sz w:val="17"/>
            <w:szCs w:val="17"/>
            <w:highlight w:val="yellow"/>
            <w:bdr w:val="single" w:sz="4" w:space="0" w:color="auto"/>
          </w:rPr>
          <w:t>使用闭包，那么应该返回任务对象的单个任务或集合</w:t>
        </w:r>
        <w:r>
          <w:rPr>
            <w:rFonts w:ascii="Helvetica" w:hAnsi="Helvetica" w:cs="Helvetica"/>
            <w:color w:val="333344"/>
            <w:sz w:val="17"/>
            <w:szCs w:val="17"/>
          </w:rPr>
          <w:t>。以下示例将任务中从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taskX</w:t>
        </w:r>
        <w:r>
          <w:rPr>
            <w:rFonts w:ascii="Helvetica" w:hAnsi="Helvetica" w:cs="Helvetica"/>
            <w:color w:val="333344"/>
            <w:sz w:val="17"/>
            <w:szCs w:val="17"/>
          </w:rPr>
          <w:t>添加依赖项到项目中的所有任务，其名称以</w:t>
        </w:r>
        <w:r>
          <w:rPr>
            <w:rFonts w:ascii="Helvetica" w:hAnsi="Helvetica" w:cs="Helvetica"/>
            <w:color w:val="333344"/>
            <w:sz w:val="17"/>
            <w:szCs w:val="17"/>
          </w:rPr>
          <w:t>“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lib</w:t>
        </w:r>
        <w:r>
          <w:rPr>
            <w:rFonts w:ascii="Helvetica" w:hAnsi="Helvetica" w:cs="Helvetica"/>
            <w:color w:val="333344"/>
            <w:sz w:val="17"/>
            <w:szCs w:val="17"/>
          </w:rPr>
          <w:t>”</w:t>
        </w:r>
        <w:r>
          <w:rPr>
            <w:rFonts w:ascii="Helvetica" w:hAnsi="Helvetica" w:cs="Helvetica"/>
            <w:color w:val="333344"/>
            <w:sz w:val="17"/>
            <w:szCs w:val="17"/>
          </w:rPr>
          <w:t>开头。</w:t>
        </w:r>
        <w:r>
          <w:rPr>
            <w:rFonts w:ascii="Helvetica" w:hAnsi="Helvetica" w:cs="Helvetica"/>
            <w:color w:val="333344"/>
            <w:sz w:val="17"/>
            <w:szCs w:val="17"/>
          </w:rPr>
          <w:br/>
        </w:r>
        <w:r>
          <w:rPr>
            <w:rFonts w:ascii="Helvetica" w:hAnsi="Helvetica" w:cs="Helvetica"/>
            <w:color w:val="333344"/>
            <w:sz w:val="17"/>
            <w:szCs w:val="17"/>
          </w:rPr>
          <w:t>将以下代码复制并保存到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17"/>
            <w:szCs w:val="17"/>
          </w:rPr>
          <w:t>文件中。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2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2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 taskX &lt;&lt; {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2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3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println 'taskX'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3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3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33" w:author="Unknown"/>
          <w:rStyle w:val="HTML0"/>
          <w:rFonts w:ascii="Consolas" w:hAnsi="Consolas" w:cs="Consolas"/>
          <w:color w:val="000000"/>
          <w:sz w:val="15"/>
          <w:szCs w:val="15"/>
        </w:rPr>
      </w:pPr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34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35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taskX.dependsOn {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36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37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tasks.findAll { 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38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39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 </w:t>
        </w:r>
        <w:r w:rsidRPr="009B5E13">
          <w:rPr>
            <w:rStyle w:val="HTML0"/>
            <w:rFonts w:ascii="Consolas" w:hAnsi="Consolas" w:cs="Consolas"/>
            <w:color w:val="000000"/>
            <w:sz w:val="15"/>
            <w:szCs w:val="15"/>
          </w:rPr>
          <w:t>task -&gt; task.name.startsWith('lib')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4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4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}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4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4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44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45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 lib1 &lt;&lt; {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46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47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println 'lib1'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48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49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lastRenderedPageBreak/>
          <w:t>}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5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5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 lib2 &lt;&lt; {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5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5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println 'lib2'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54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55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56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57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 notALib &lt;&lt; {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58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59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println 'notALib'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6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6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rPr>
          <w:ins w:id="362" w:author="Unknown"/>
          <w:rFonts w:ascii="Consolas" w:hAnsi="Consolas" w:cs="Consolas"/>
          <w:color w:val="000000"/>
          <w:sz w:val="15"/>
          <w:szCs w:val="15"/>
        </w:rPr>
      </w:pPr>
      <w:ins w:id="363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ins w:id="364" w:author="Unknown"/>
          <w:rFonts w:ascii="Helvetica" w:hAnsi="Helvetica" w:cs="Helvetica"/>
          <w:color w:val="333344"/>
          <w:sz w:val="17"/>
          <w:szCs w:val="17"/>
        </w:rPr>
      </w:pPr>
      <w:ins w:id="365" w:author="Unknown">
        <w:r>
          <w:rPr>
            <w:rFonts w:ascii="Helvetica" w:hAnsi="Helvetica" w:cs="Helvetica"/>
            <w:color w:val="333344"/>
            <w:sz w:val="17"/>
            <w:szCs w:val="17"/>
          </w:rPr>
          <w:t>在存储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文件的目录位置执行以下命令，应该看到输出结果如下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-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66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67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D:/worksp/yiibai.com/gradle-3.1/study/script&gt;gradle -q taskX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68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69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lib1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7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7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lib2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7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7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taskX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rPr>
          <w:ins w:id="374" w:author="Unknown"/>
          <w:rFonts w:ascii="Consolas" w:hAnsi="Consolas" w:cs="Consolas"/>
          <w:color w:val="000000"/>
          <w:sz w:val="15"/>
          <w:szCs w:val="15"/>
        </w:rPr>
      </w:pPr>
      <w:ins w:id="375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DD77A3" w:rsidRDefault="00DD77A3" w:rsidP="00DD77A3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ins w:id="376" w:author="Unknown"/>
          <w:rFonts w:ascii="Helvetica" w:hAnsi="Helvetica" w:cs="Helvetica"/>
          <w:color w:val="555555"/>
          <w:sz w:val="21"/>
          <w:szCs w:val="21"/>
        </w:rPr>
      </w:pPr>
      <w:bookmarkStart w:id="377" w:name="向任务添加描述"/>
      <w:bookmarkEnd w:id="377"/>
      <w:ins w:id="378" w:author="Unknown">
        <w:r>
          <w:rPr>
            <w:rFonts w:ascii="Helvetica" w:hAnsi="Helvetica" w:cs="Helvetica"/>
            <w:color w:val="555555"/>
            <w:sz w:val="21"/>
            <w:szCs w:val="21"/>
          </w:rPr>
          <w:t>向任务添加描述</w:t>
        </w:r>
      </w:ins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ins w:id="379" w:author="Unknown"/>
          <w:rFonts w:ascii="Helvetica" w:hAnsi="Helvetica" w:cs="Helvetica"/>
          <w:color w:val="333344"/>
          <w:sz w:val="17"/>
          <w:szCs w:val="17"/>
        </w:rPr>
      </w:pPr>
      <w:ins w:id="380" w:author="Unknown">
        <w:r>
          <w:rPr>
            <w:rFonts w:ascii="Helvetica" w:hAnsi="Helvetica" w:cs="Helvetica"/>
            <w:color w:val="333344"/>
            <w:sz w:val="17"/>
            <w:szCs w:val="17"/>
          </w:rPr>
          <w:t>可以</w:t>
        </w:r>
        <w:r w:rsidRPr="009B5E13">
          <w:rPr>
            <w:color w:val="FF0000"/>
            <w:bdr w:val="single" w:sz="4" w:space="0" w:color="auto"/>
            <w:shd w:val="clear" w:color="auto" w:fill="FFFF00"/>
          </w:rPr>
          <w:t>向任务添加描述。 执行Gradle任务时会显示此描述</w:t>
        </w:r>
        <w:r>
          <w:rPr>
            <w:rFonts w:ascii="Helvetica" w:hAnsi="Helvetica" w:cs="Helvetica"/>
            <w:color w:val="333344"/>
            <w:sz w:val="17"/>
            <w:szCs w:val="17"/>
          </w:rPr>
          <w:t>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这可以通过使用</w:t>
        </w:r>
        <w:r w:rsidRPr="00FF58C1">
          <w:rPr>
            <w:rStyle w:val="HTML0"/>
            <w:rFonts w:ascii="Consolas" w:hAnsi="Consolas" w:cs="Consolas"/>
            <w:color w:val="FF0000"/>
            <w:sz w:val="17"/>
            <w:szCs w:val="17"/>
            <w:shd w:val="clear" w:color="auto" w:fill="F9F2F4"/>
          </w:rPr>
          <w:t>description</w:t>
        </w:r>
        <w:r>
          <w:rPr>
            <w:rFonts w:ascii="Helvetica" w:hAnsi="Helvetica" w:cs="Helvetica"/>
            <w:color w:val="333344"/>
            <w:sz w:val="17"/>
            <w:szCs w:val="17"/>
          </w:rPr>
          <w:t>关键字。</w:t>
        </w:r>
        <w:r>
          <w:rPr>
            <w:rFonts w:ascii="Helvetica" w:hAnsi="Helvetica" w:cs="Helvetica"/>
            <w:color w:val="333344"/>
            <w:sz w:val="17"/>
            <w:szCs w:val="17"/>
          </w:rPr>
          <w:br/>
        </w:r>
        <w:r>
          <w:rPr>
            <w:rFonts w:ascii="Helvetica" w:hAnsi="Helvetica" w:cs="Helvetica"/>
            <w:color w:val="333344"/>
            <w:sz w:val="17"/>
            <w:szCs w:val="17"/>
          </w:rPr>
          <w:t>将以下代码复制并保存到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17"/>
            <w:szCs w:val="17"/>
          </w:rPr>
          <w:t>文件中。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8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8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 copy(type: Copy) {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83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84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description 'Copies the resource directory to the target directory.'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85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86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from 'resources'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8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8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into 'target'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8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9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include('**/*.txt', '**/*.xml', '**/*.properties')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9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9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println("description applied")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93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394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rPr>
          <w:ins w:id="395" w:author="Unknown"/>
          <w:rFonts w:ascii="Consolas" w:hAnsi="Consolas" w:cs="Consolas"/>
          <w:color w:val="000000"/>
          <w:sz w:val="15"/>
          <w:szCs w:val="15"/>
        </w:rPr>
      </w:pPr>
      <w:ins w:id="396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ins w:id="397" w:author="Unknown"/>
          <w:rFonts w:ascii="Helvetica" w:hAnsi="Helvetica" w:cs="Helvetica"/>
          <w:color w:val="333344"/>
          <w:sz w:val="17"/>
          <w:szCs w:val="17"/>
        </w:rPr>
      </w:pPr>
      <w:ins w:id="398" w:author="Unknown">
        <w:r>
          <w:rPr>
            <w:rFonts w:ascii="Helvetica" w:hAnsi="Helvetica" w:cs="Helvetica"/>
            <w:color w:val="333344"/>
            <w:sz w:val="17"/>
            <w:szCs w:val="17"/>
          </w:rPr>
          <w:t>在存储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文件的目录位置执行以下命令，应该看到输出结果如下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-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39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0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D:/worksp/yiibai.com/gradle-3.1/study/script&gt;gradle -q taskX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40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0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description applied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rPr>
          <w:ins w:id="403" w:author="Unknown"/>
          <w:rFonts w:ascii="Consolas" w:hAnsi="Consolas" w:cs="Consolas"/>
          <w:color w:val="000000"/>
          <w:sz w:val="15"/>
          <w:szCs w:val="15"/>
        </w:rPr>
      </w:pPr>
      <w:ins w:id="404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DD77A3" w:rsidRDefault="00DD77A3" w:rsidP="00DD77A3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ins w:id="405" w:author="Unknown"/>
          <w:rFonts w:ascii="Helvetica" w:hAnsi="Helvetica" w:cs="Helvetica"/>
          <w:color w:val="555555"/>
          <w:sz w:val="21"/>
          <w:szCs w:val="21"/>
        </w:rPr>
      </w:pPr>
      <w:bookmarkStart w:id="406" w:name="跳过任务"/>
      <w:bookmarkEnd w:id="406"/>
      <w:ins w:id="407" w:author="Unknown">
        <w:r>
          <w:rPr>
            <w:rFonts w:ascii="Helvetica" w:hAnsi="Helvetica" w:cs="Helvetica"/>
            <w:color w:val="555555"/>
            <w:sz w:val="21"/>
            <w:szCs w:val="21"/>
          </w:rPr>
          <w:lastRenderedPageBreak/>
          <w:t>跳过任务</w:t>
        </w:r>
      </w:ins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ins w:id="408" w:author="Unknown"/>
          <w:rFonts w:ascii="Helvetica" w:hAnsi="Helvetica" w:cs="Helvetica"/>
          <w:color w:val="333344"/>
          <w:sz w:val="17"/>
          <w:szCs w:val="17"/>
        </w:rPr>
      </w:pPr>
      <w:ins w:id="409" w:author="Unknown">
        <w:r>
          <w:rPr>
            <w:rFonts w:ascii="Helvetica" w:hAnsi="Helvetica" w:cs="Helvetica"/>
            <w:color w:val="333344"/>
            <w:sz w:val="17"/>
            <w:szCs w:val="17"/>
          </w:rPr>
          <w:t>如果用于跳过任务的逻辑不能用谓词表示，则可以使用</w:t>
        </w:r>
        <w:r w:rsidRPr="00F13A6A">
          <w:rPr>
            <w:rStyle w:val="HTML0"/>
            <w:rFonts w:ascii="Consolas" w:hAnsi="Consolas" w:cs="Consolas"/>
            <w:color w:val="FF0000"/>
            <w:sz w:val="17"/>
            <w:szCs w:val="17"/>
            <w:bdr w:val="single" w:sz="4" w:space="0" w:color="auto"/>
            <w:shd w:val="clear" w:color="auto" w:fill="FFFF00"/>
          </w:rPr>
          <w:t>StopExecutionException</w:t>
        </w:r>
        <w:r>
          <w:rPr>
            <w:rFonts w:ascii="Helvetica" w:hAnsi="Helvetica" w:cs="Helvetica"/>
            <w:color w:val="333344"/>
            <w:sz w:val="17"/>
            <w:szCs w:val="17"/>
          </w:rPr>
          <w:t>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如果操作抛出此异常，则会跳过此操作执行以及此任务的任何后续操作的执行。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 w:rsidRPr="00D97922">
          <w:rPr>
            <w:rFonts w:ascii="Helvetica" w:hAnsi="Helvetica" w:cs="Helvetica"/>
            <w:color w:val="333344"/>
            <w:sz w:val="17"/>
            <w:szCs w:val="17"/>
            <w:highlight w:val="yellow"/>
            <w:bdr w:val="single" w:sz="4" w:space="0" w:color="auto"/>
          </w:rPr>
          <w:t>构建继续执行下一个任务</w:t>
        </w:r>
        <w:r>
          <w:rPr>
            <w:rFonts w:ascii="Helvetica" w:hAnsi="Helvetica" w:cs="Helvetica"/>
            <w:color w:val="333344"/>
            <w:sz w:val="17"/>
            <w:szCs w:val="17"/>
          </w:rPr>
          <w:t>。</w:t>
        </w:r>
        <w:r>
          <w:rPr>
            <w:rFonts w:ascii="Helvetica" w:hAnsi="Helvetica" w:cs="Helvetica"/>
            <w:color w:val="333344"/>
            <w:sz w:val="17"/>
            <w:szCs w:val="17"/>
          </w:rPr>
          <w:br/>
        </w:r>
        <w:r>
          <w:rPr>
            <w:rFonts w:ascii="Helvetica" w:hAnsi="Helvetica" w:cs="Helvetica"/>
            <w:color w:val="333344"/>
            <w:sz w:val="17"/>
            <w:szCs w:val="17"/>
          </w:rPr>
          <w:t>将以下代码复制并保存到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17"/>
            <w:szCs w:val="17"/>
          </w:rPr>
          <w:t>文件中。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41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1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task compile </w:t>
        </w:r>
        <w:r>
          <w:rPr>
            <w:rStyle w:val="token"/>
            <w:rFonts w:ascii="Consolas" w:hAnsi="Consolas" w:cs="Consolas"/>
            <w:color w:val="A67F59"/>
            <w:sz w:val="15"/>
            <w:szCs w:val="15"/>
          </w:rPr>
          <w:t>&lt;&lt;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{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41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1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println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'We are doing the compile.'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414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15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416" w:author="Unknown"/>
          <w:rStyle w:val="HTML0"/>
          <w:rFonts w:ascii="Consolas" w:hAnsi="Consolas" w:cs="Consolas"/>
          <w:color w:val="000000"/>
          <w:sz w:val="15"/>
          <w:szCs w:val="15"/>
        </w:rPr>
      </w:pPr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41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1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compile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.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doFirst {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41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2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</w:t>
        </w:r>
        <w:r>
          <w:rPr>
            <w:rStyle w:val="token"/>
            <w:rFonts w:ascii="Consolas" w:hAnsi="Consolas" w:cs="Consolas"/>
            <w:color w:val="708090"/>
            <w:sz w:val="15"/>
            <w:szCs w:val="15"/>
          </w:rPr>
          <w:t>// Here you would put arbitrary conditions in real life.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42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2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</w:t>
        </w:r>
        <w:r>
          <w:rPr>
            <w:rStyle w:val="token"/>
            <w:rFonts w:ascii="Consolas" w:hAnsi="Consolas" w:cs="Consolas"/>
            <w:color w:val="708090"/>
            <w:sz w:val="15"/>
            <w:szCs w:val="15"/>
          </w:rPr>
          <w:t>// But this is used in an integration test so we want defined behavior.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423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24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</w:t>
        </w:r>
        <w:r>
          <w:rPr>
            <w:rStyle w:val="token"/>
            <w:rFonts w:ascii="Consolas" w:hAnsi="Consolas" w:cs="Consolas"/>
            <w:color w:val="0077AA"/>
            <w:sz w:val="15"/>
            <w:szCs w:val="15"/>
          </w:rPr>
          <w:t>if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(</w:t>
        </w:r>
        <w:r>
          <w:rPr>
            <w:rStyle w:val="token"/>
            <w:rFonts w:ascii="Consolas" w:hAnsi="Consolas" w:cs="Consolas"/>
            <w:color w:val="990055"/>
            <w:sz w:val="15"/>
            <w:szCs w:val="15"/>
          </w:rPr>
          <w:t>true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)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{ throw new StopExecutionException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()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}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425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26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42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2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 myTask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(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dependsOn: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'compile'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)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</w:t>
        </w:r>
        <w:r>
          <w:rPr>
            <w:rStyle w:val="token"/>
            <w:rFonts w:ascii="Consolas" w:hAnsi="Consolas" w:cs="Consolas"/>
            <w:color w:val="A67F59"/>
            <w:sz w:val="15"/>
            <w:szCs w:val="15"/>
          </w:rPr>
          <w:t>&lt;&lt;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{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42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3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println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'I am not affected'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43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3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rPr>
          <w:ins w:id="433" w:author="Unknown"/>
          <w:rFonts w:ascii="Consolas" w:hAnsi="Consolas" w:cs="Consolas"/>
          <w:color w:val="000000"/>
          <w:sz w:val="15"/>
          <w:szCs w:val="15"/>
        </w:rPr>
      </w:pPr>
      <w:ins w:id="434" w:author="Unknown">
        <w:r>
          <w:rPr>
            <w:rFonts w:ascii="Consolas" w:hAnsi="Consolas" w:cs="Consolas"/>
            <w:color w:val="BBBBBB"/>
            <w:sz w:val="12"/>
            <w:szCs w:val="12"/>
          </w:rPr>
          <w:t>SQL</w:t>
        </w:r>
      </w:ins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ins w:id="435" w:author="Unknown"/>
          <w:rFonts w:ascii="Helvetica" w:hAnsi="Helvetica" w:cs="Helvetica"/>
          <w:color w:val="333344"/>
          <w:sz w:val="17"/>
          <w:szCs w:val="17"/>
        </w:rPr>
      </w:pPr>
      <w:ins w:id="436" w:author="Unknown">
        <w:r>
          <w:rPr>
            <w:rFonts w:ascii="Helvetica" w:hAnsi="Helvetica" w:cs="Helvetica"/>
            <w:color w:val="333344"/>
            <w:sz w:val="17"/>
            <w:szCs w:val="17"/>
          </w:rPr>
          <w:t>在存储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文件的目录位置执行以下命令，应该看到输出结果如下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-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43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3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D:/worksp/yiibai.com/gradle-3.1/study/script&gt;gradle -q myTask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ind w:right="46"/>
        <w:rPr>
          <w:ins w:id="43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4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I am not affected</w:t>
        </w:r>
      </w:ins>
    </w:p>
    <w:p w:rsidR="00DD77A3" w:rsidRDefault="00DD77A3" w:rsidP="00DD77A3">
      <w:pPr>
        <w:pStyle w:val="HTML"/>
        <w:shd w:val="clear" w:color="auto" w:fill="F5F2F0"/>
        <w:spacing w:before="120" w:after="120"/>
        <w:rPr>
          <w:ins w:id="441" w:author="Unknown"/>
          <w:rFonts w:ascii="Consolas" w:hAnsi="Consolas" w:cs="Consolas"/>
          <w:color w:val="000000"/>
          <w:sz w:val="15"/>
          <w:szCs w:val="15"/>
        </w:rPr>
      </w:pPr>
      <w:ins w:id="442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ins w:id="443" w:author="Unknown"/>
          <w:rFonts w:ascii="Helvetica" w:hAnsi="Helvetica" w:cs="Helvetica"/>
          <w:color w:val="333344"/>
          <w:sz w:val="17"/>
          <w:szCs w:val="17"/>
        </w:rPr>
      </w:pPr>
      <w:ins w:id="444" w:author="Unknown">
        <w:r>
          <w:rPr>
            <w:rFonts w:ascii="Helvetica" w:hAnsi="Helvetica" w:cs="Helvetica"/>
            <w:color w:val="333344"/>
            <w:sz w:val="17"/>
            <w:szCs w:val="17"/>
          </w:rPr>
          <w:t>Gradle</w:t>
        </w:r>
        <w:r>
          <w:rPr>
            <w:rFonts w:ascii="Helvetica" w:hAnsi="Helvetica" w:cs="Helvetica"/>
            <w:color w:val="333344"/>
            <w:sz w:val="17"/>
            <w:szCs w:val="17"/>
          </w:rPr>
          <w:t>在处理任务时有不同的阶段。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首先，有一个配置阶段，其中直接在任务的闭包中指定的代码被执行。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针对每个可用任务执行配置块，而不仅针对稍后实际执行的那些任务。</w:t>
        </w:r>
      </w:ins>
    </w:p>
    <w:p w:rsidR="00DD77A3" w:rsidRDefault="00DD77A3" w:rsidP="00DD77A3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ins w:id="445" w:author="Unknown"/>
          <w:rFonts w:ascii="Helvetica" w:hAnsi="Helvetica" w:cs="Helvetica"/>
          <w:color w:val="555555"/>
          <w:sz w:val="21"/>
          <w:szCs w:val="21"/>
        </w:rPr>
      </w:pPr>
      <w:bookmarkStart w:id="446" w:name="参考_-"/>
      <w:bookmarkEnd w:id="446"/>
      <w:ins w:id="447" w:author="Unknown">
        <w:r>
          <w:rPr>
            <w:rFonts w:ascii="Helvetica" w:hAnsi="Helvetica" w:cs="Helvetica"/>
            <w:color w:val="555555"/>
            <w:sz w:val="21"/>
            <w:szCs w:val="21"/>
          </w:rPr>
          <w:t>参考</w:t>
        </w:r>
        <w:r>
          <w:rPr>
            <w:rFonts w:ascii="Helvetica" w:hAnsi="Helvetica" w:cs="Helvetica"/>
            <w:color w:val="555555"/>
            <w:sz w:val="21"/>
            <w:szCs w:val="21"/>
          </w:rPr>
          <w:t xml:space="preserve"> -</w:t>
        </w:r>
      </w:ins>
    </w:p>
    <w:p w:rsidR="00DD77A3" w:rsidRDefault="00DD77A3" w:rsidP="00DD77A3">
      <w:pPr>
        <w:widowControl/>
        <w:numPr>
          <w:ilvl w:val="0"/>
          <w:numId w:val="4"/>
        </w:numPr>
        <w:shd w:val="clear" w:color="auto" w:fill="FFFFFF"/>
        <w:spacing w:before="100" w:beforeAutospacing="1" w:after="69"/>
        <w:ind w:left="530"/>
        <w:jc w:val="left"/>
        <w:rPr>
          <w:ins w:id="448" w:author="Unknown"/>
          <w:rFonts w:ascii="Helvetica" w:hAnsi="Helvetica" w:cs="Helvetica"/>
          <w:color w:val="333344"/>
          <w:sz w:val="17"/>
          <w:szCs w:val="17"/>
        </w:rPr>
      </w:pPr>
      <w:ins w:id="449" w:author="Unknown">
        <w:r>
          <w:rPr>
            <w:rFonts w:ascii="Helvetica" w:hAnsi="Helvetica" w:cs="Helvetica"/>
            <w:color w:val="333344"/>
            <w:sz w:val="17"/>
            <w:szCs w:val="17"/>
          </w:rPr>
          <w:fldChar w:fldCharType="begin"/>
        </w:r>
        <w:r>
          <w:rPr>
            <w:rFonts w:ascii="Helvetica" w:hAnsi="Helvetica" w:cs="Helvetica"/>
            <w:color w:val="333344"/>
            <w:sz w:val="17"/>
            <w:szCs w:val="17"/>
          </w:rPr>
          <w:instrText xml:space="preserve"> HYPERLINK "https://docs.gradle.org/current/userguide/more_about_tasks.html" </w:instrTex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separate"/>
        </w:r>
        <w:r>
          <w:rPr>
            <w:rStyle w:val="a6"/>
            <w:rFonts w:ascii="Helvetica" w:hAnsi="Helvetica" w:cs="Helvetica"/>
            <w:color w:val="3298D6"/>
            <w:sz w:val="17"/>
            <w:szCs w:val="17"/>
          </w:rPr>
          <w:t>https://docs.gradle.org/current/userguide/more_about_tasks.html</w: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end"/>
        </w:r>
      </w:ins>
    </w:p>
    <w:p w:rsidR="00DD77A3" w:rsidRDefault="00DD77A3" w:rsidP="00DD77A3">
      <w:pPr>
        <w:widowControl/>
        <w:numPr>
          <w:ilvl w:val="0"/>
          <w:numId w:val="4"/>
        </w:numPr>
        <w:shd w:val="clear" w:color="auto" w:fill="FFFFFF"/>
        <w:spacing w:before="100" w:beforeAutospacing="1" w:after="69"/>
        <w:ind w:left="530"/>
        <w:jc w:val="left"/>
        <w:rPr>
          <w:ins w:id="450" w:author="Unknown"/>
          <w:rFonts w:ascii="Helvetica" w:hAnsi="Helvetica" w:cs="Helvetica"/>
          <w:color w:val="333344"/>
          <w:sz w:val="17"/>
          <w:szCs w:val="17"/>
        </w:rPr>
      </w:pPr>
      <w:ins w:id="451" w:author="Unknown">
        <w:r>
          <w:rPr>
            <w:rFonts w:ascii="Helvetica" w:hAnsi="Helvetica" w:cs="Helvetica"/>
            <w:color w:val="333344"/>
            <w:sz w:val="17"/>
            <w:szCs w:val="17"/>
          </w:rPr>
          <w:fldChar w:fldCharType="begin"/>
        </w:r>
        <w:r>
          <w:rPr>
            <w:rFonts w:ascii="Helvetica" w:hAnsi="Helvetica" w:cs="Helvetica"/>
            <w:color w:val="333344"/>
            <w:sz w:val="17"/>
            <w:szCs w:val="17"/>
          </w:rPr>
          <w:instrText xml:space="preserve"> HYPERLINK "https://docs.gradle.org/current/userguide/tutorial_using_tasks.html" </w:instrTex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separate"/>
        </w:r>
        <w:r>
          <w:rPr>
            <w:rStyle w:val="a6"/>
            <w:rFonts w:ascii="Helvetica" w:hAnsi="Helvetica" w:cs="Helvetica"/>
            <w:color w:val="3298D6"/>
            <w:sz w:val="17"/>
            <w:szCs w:val="17"/>
          </w:rPr>
          <w:t>https://docs.gradle.org/current/userguide/tutorial_using_tasks.html</w: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end"/>
        </w:r>
      </w:ins>
    </w:p>
    <w:p w:rsidR="00DD77A3" w:rsidRDefault="00DD77A3" w:rsidP="00DD77A3">
      <w:pPr>
        <w:rPr>
          <w:ins w:id="452" w:author="Unknown"/>
          <w:rFonts w:ascii="宋体" w:hAnsi="宋体" w:cs="宋体"/>
          <w:sz w:val="24"/>
          <w:szCs w:val="24"/>
        </w:rPr>
      </w:pPr>
      <w:ins w:id="453" w:author="Unknown">
        <w:r>
          <w:rPr>
            <w:rFonts w:ascii="Helvetica" w:hAnsi="Helvetica" w:cs="Helvetica"/>
            <w:color w:val="333344"/>
            <w:sz w:val="17"/>
            <w:szCs w:val="17"/>
          </w:rPr>
          <w:br/>
        </w:r>
      </w:ins>
    </w:p>
    <w:p w:rsidR="00DD77A3" w:rsidRDefault="00DD77A3" w:rsidP="00DD77A3">
      <w:pPr>
        <w:pStyle w:val="a5"/>
        <w:shd w:val="clear" w:color="auto" w:fill="FFFFFF"/>
        <w:spacing w:before="0" w:beforeAutospacing="0" w:after="92" w:afterAutospacing="0"/>
        <w:rPr>
          <w:ins w:id="454" w:author="Unknown"/>
          <w:rFonts w:ascii="Helvetica" w:hAnsi="Helvetica" w:cs="Helvetica"/>
          <w:color w:val="333344"/>
          <w:sz w:val="17"/>
          <w:szCs w:val="17"/>
        </w:rPr>
      </w:pPr>
      <w:ins w:id="455" w:author="Unknown">
        <w:r>
          <w:rPr>
            <w:rFonts w:ascii="Helvetica" w:hAnsi="Helvetica" w:cs="Helvetica"/>
            <w:color w:val="333344"/>
            <w:sz w:val="17"/>
            <w:szCs w:val="17"/>
          </w:rPr>
          <w:t>本站代码下载：</w: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begin"/>
        </w:r>
        <w:r>
          <w:rPr>
            <w:rFonts w:ascii="Helvetica" w:hAnsi="Helvetica" w:cs="Helvetica"/>
            <w:color w:val="333344"/>
            <w:sz w:val="17"/>
            <w:szCs w:val="17"/>
          </w:rPr>
          <w:instrText xml:space="preserve"> HYPERLINK "http://www.yiibai.com/siteinfo/download.html?from=article" \t "_blank" </w:instrTex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separate"/>
        </w:r>
        <w:r>
          <w:rPr>
            <w:rStyle w:val="a6"/>
            <w:rFonts w:ascii="Helvetica" w:hAnsi="Helvetica" w:cs="Helvetica"/>
            <w:color w:val="3298D6"/>
            <w:sz w:val="17"/>
            <w:szCs w:val="17"/>
          </w:rPr>
          <w:t>http://www.yiibai.com/siteinfo/download.html</w: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end"/>
        </w:r>
      </w:ins>
    </w:p>
    <w:p w:rsidR="00D1661D" w:rsidRDefault="00D1661D">
      <w:pPr>
        <w:widowControl/>
        <w:jc w:val="left"/>
      </w:pPr>
      <w:r>
        <w:br w:type="page"/>
      </w:r>
    </w:p>
    <w:p w:rsidR="00D1661D" w:rsidRDefault="00D1661D" w:rsidP="00D1661D">
      <w:pPr>
        <w:pStyle w:val="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AAAAAA"/>
        </w:rPr>
      </w:pPr>
      <w:r>
        <w:rPr>
          <w:rFonts w:ascii="Helvetica" w:hAnsi="Helvetica" w:cs="Helvetica"/>
          <w:color w:val="AAAAAA"/>
        </w:rPr>
        <w:lastRenderedPageBreak/>
        <w:t>Gradle</w:t>
      </w:r>
      <w:r>
        <w:rPr>
          <w:rFonts w:ascii="Helvetica" w:hAnsi="Helvetica" w:cs="Helvetica"/>
          <w:color w:val="AAAAAA"/>
        </w:rPr>
        <w:t>依赖管理</w:t>
      </w:r>
    </w:p>
    <w:p w:rsidR="00DD77A3" w:rsidRDefault="00DD77A3">
      <w:pPr>
        <w:rPr>
          <w:rFonts w:hint="eastAsia"/>
        </w:rPr>
      </w:pPr>
    </w:p>
    <w:p w:rsidR="00344AB5" w:rsidRDefault="00344AB5" w:rsidP="00344AB5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Gradle</w:t>
      </w:r>
      <w:r w:rsidRPr="003B59BB">
        <w:rPr>
          <w:rFonts w:ascii="Helvetica" w:hAnsi="Helvetica" w:cs="Helvetica"/>
          <w:color w:val="FF0000"/>
          <w:sz w:val="17"/>
          <w:szCs w:val="17"/>
          <w:bdr w:val="single" w:sz="4" w:space="0" w:color="auto"/>
        </w:rPr>
        <w:t>构建脚本</w:t>
      </w:r>
      <w:r>
        <w:rPr>
          <w:rFonts w:ascii="Helvetica" w:hAnsi="Helvetica" w:cs="Helvetica"/>
          <w:color w:val="333344"/>
          <w:sz w:val="17"/>
          <w:szCs w:val="17"/>
        </w:rPr>
        <w:t>定义了构建项目的过程</w:t>
      </w:r>
      <w:r>
        <w:rPr>
          <w:rFonts w:ascii="Helvetica" w:hAnsi="Helvetica" w:cs="Helvetica"/>
          <w:color w:val="333344"/>
          <w:sz w:val="17"/>
          <w:szCs w:val="17"/>
        </w:rPr>
        <w:t xml:space="preserve">; </w:t>
      </w:r>
      <w:r w:rsidR="00023D74" w:rsidRPr="00B33F3F">
        <w:rPr>
          <w:rFonts w:ascii="Helvetica" w:hAnsi="Helvetica" w:cs="Helvetica"/>
          <w:color w:val="FF0000"/>
          <w:sz w:val="17"/>
          <w:szCs w:val="17"/>
          <w:bdr w:val="single" w:sz="4" w:space="0" w:color="auto"/>
        </w:rPr>
        <w:t>每个项目包含一些依赖项和一些发表项</w:t>
      </w:r>
      <w:r w:rsidR="00023D74">
        <w:rPr>
          <w:rFonts w:ascii="Helvetica" w:hAnsi="Helvetica" w:cs="Helvetica"/>
          <w:color w:val="333344"/>
          <w:sz w:val="17"/>
          <w:szCs w:val="17"/>
        </w:rPr>
        <w:t>。依赖项</w:t>
      </w:r>
      <w:r>
        <w:rPr>
          <w:rFonts w:ascii="Helvetica" w:hAnsi="Helvetica" w:cs="Helvetica"/>
          <w:color w:val="333344"/>
          <w:sz w:val="17"/>
          <w:szCs w:val="17"/>
        </w:rPr>
        <w:t>意味着支持构建项目的东西，例如来自其他项目的所需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JAR</w:t>
      </w:r>
      <w:r>
        <w:rPr>
          <w:rFonts w:ascii="Helvetica" w:hAnsi="Helvetica" w:cs="Helvetica"/>
          <w:color w:val="333344"/>
          <w:sz w:val="17"/>
          <w:szCs w:val="17"/>
        </w:rPr>
        <w:t>文件以及类路径中的外部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JAR</w:t>
      </w:r>
      <w:r>
        <w:rPr>
          <w:rFonts w:ascii="Helvetica" w:hAnsi="Helvetica" w:cs="Helvetica"/>
          <w:color w:val="333344"/>
          <w:sz w:val="17"/>
          <w:szCs w:val="17"/>
        </w:rPr>
        <w:t>（如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JDBC JAR</w:t>
      </w:r>
      <w:r>
        <w:rPr>
          <w:rFonts w:ascii="Helvetica" w:hAnsi="Helvetica" w:cs="Helvetica"/>
          <w:color w:val="333344"/>
          <w:sz w:val="17"/>
          <w:szCs w:val="17"/>
        </w:rPr>
        <w:t>或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Eh-cache JAR</w:t>
      </w:r>
      <w:r>
        <w:rPr>
          <w:rFonts w:ascii="Helvetica" w:hAnsi="Helvetica" w:cs="Helvetica"/>
          <w:color w:val="333344"/>
          <w:sz w:val="17"/>
          <w:szCs w:val="17"/>
        </w:rPr>
        <w:t>）。发布表示项目的结果，如测试类文件和构建文件，如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war</w:t>
      </w:r>
      <w:r>
        <w:rPr>
          <w:rFonts w:ascii="Helvetica" w:hAnsi="Helvetica" w:cs="Helvetica"/>
          <w:color w:val="333344"/>
          <w:sz w:val="17"/>
          <w:szCs w:val="17"/>
        </w:rPr>
        <w:t>文件。</w:t>
      </w:r>
    </w:p>
    <w:p w:rsidR="00344AB5" w:rsidRDefault="00344AB5" w:rsidP="00344AB5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Gradle</w:t>
      </w:r>
      <w:r w:rsidRPr="00C31B25">
        <w:rPr>
          <w:rFonts w:ascii="Helvetica" w:hAnsi="Helvetica" w:cs="Helvetica"/>
          <w:color w:val="FF0000"/>
          <w:sz w:val="17"/>
          <w:szCs w:val="17"/>
          <w:bdr w:val="single" w:sz="4" w:space="0" w:color="auto"/>
        </w:rPr>
        <w:t>负责构建和发布结果</w:t>
      </w:r>
      <w:r>
        <w:rPr>
          <w:rFonts w:ascii="Helvetica" w:hAnsi="Helvetica" w:cs="Helvetica"/>
          <w:color w:val="333344"/>
          <w:sz w:val="17"/>
          <w:szCs w:val="17"/>
        </w:rPr>
        <w:t>。</w:t>
      </w:r>
      <w:r w:rsidRPr="008E2842">
        <w:rPr>
          <w:rFonts w:ascii="Helvetica" w:hAnsi="Helvetica" w:cs="Helvetica"/>
          <w:color w:val="FF0000"/>
          <w:sz w:val="17"/>
          <w:szCs w:val="17"/>
          <w:bdr w:val="single" w:sz="4" w:space="0" w:color="auto"/>
        </w:rPr>
        <w:t xml:space="preserve"> </w:t>
      </w:r>
      <w:r w:rsidRPr="008E2842">
        <w:rPr>
          <w:rFonts w:ascii="Helvetica" w:hAnsi="Helvetica" w:cs="Helvetica"/>
          <w:color w:val="FF0000"/>
          <w:sz w:val="17"/>
          <w:szCs w:val="17"/>
          <w:bdr w:val="single" w:sz="4" w:space="0" w:color="auto"/>
        </w:rPr>
        <w:t>发布基于定义的任务</w:t>
      </w:r>
      <w:r>
        <w:rPr>
          <w:rFonts w:ascii="Helvetica" w:hAnsi="Helvetica" w:cs="Helvetica"/>
          <w:color w:val="333344"/>
          <w:sz w:val="17"/>
          <w:szCs w:val="17"/>
        </w:rPr>
        <w:t>。</w:t>
      </w:r>
      <w:r>
        <w:rPr>
          <w:rFonts w:ascii="Helvetica" w:hAnsi="Helvetica" w:cs="Helvetica"/>
          <w:color w:val="333344"/>
          <w:sz w:val="17"/>
          <w:szCs w:val="17"/>
        </w:rPr>
        <w:t xml:space="preserve"> </w:t>
      </w:r>
      <w:r>
        <w:rPr>
          <w:rFonts w:ascii="Helvetica" w:hAnsi="Helvetica" w:cs="Helvetica"/>
          <w:color w:val="333344"/>
          <w:sz w:val="17"/>
          <w:szCs w:val="17"/>
        </w:rPr>
        <w:t>可能希望将文件复制到本地目录，或将其上传到远程</w:t>
      </w:r>
      <w:hyperlink r:id="rId18" w:tooltip="Maven" w:history="1">
        <w:r>
          <w:rPr>
            <w:rStyle w:val="a6"/>
            <w:rFonts w:ascii="Helvetica" w:hAnsi="Helvetica" w:cs="Helvetica"/>
            <w:color w:val="3298D6"/>
            <w:sz w:val="17"/>
            <w:szCs w:val="17"/>
          </w:rPr>
          <w:t>Maven</w:t>
        </w:r>
      </w:hyperlink>
      <w:r>
        <w:rPr>
          <w:rFonts w:ascii="Helvetica" w:hAnsi="Helvetica" w:cs="Helvetica"/>
          <w:color w:val="333344"/>
          <w:sz w:val="17"/>
          <w:szCs w:val="17"/>
        </w:rPr>
        <w:t>或</w:t>
      </w:r>
      <w:r>
        <w:rPr>
          <w:rFonts w:ascii="Helvetica" w:hAnsi="Helvetica" w:cs="Helvetica"/>
          <w:color w:val="333344"/>
          <w:sz w:val="17"/>
          <w:szCs w:val="17"/>
        </w:rPr>
        <w:t>lvy</w:t>
      </w:r>
      <w:r>
        <w:rPr>
          <w:rFonts w:ascii="Helvetica" w:hAnsi="Helvetica" w:cs="Helvetica"/>
          <w:color w:val="333344"/>
          <w:sz w:val="17"/>
          <w:szCs w:val="17"/>
        </w:rPr>
        <w:t>存储库，或者可以在同一个多项目构建中使用另一个项目的文件。</w:t>
      </w:r>
      <w:r>
        <w:rPr>
          <w:rFonts w:ascii="Helvetica" w:hAnsi="Helvetica" w:cs="Helvetica"/>
          <w:color w:val="333344"/>
          <w:sz w:val="17"/>
          <w:szCs w:val="17"/>
        </w:rPr>
        <w:t xml:space="preserve"> </w:t>
      </w:r>
      <w:r>
        <w:rPr>
          <w:rFonts w:ascii="Helvetica" w:hAnsi="Helvetica" w:cs="Helvetica"/>
          <w:color w:val="333344"/>
          <w:sz w:val="17"/>
          <w:szCs w:val="17"/>
        </w:rPr>
        <w:t>发布的过程称为发布。</w:t>
      </w:r>
    </w:p>
    <w:p w:rsidR="00344AB5" w:rsidRDefault="00344AB5" w:rsidP="00344AB5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rFonts w:ascii="Helvetica" w:hAnsi="Helvetica" w:cs="Helvetica"/>
          <w:color w:val="555555"/>
          <w:sz w:val="21"/>
          <w:szCs w:val="21"/>
        </w:rPr>
      </w:pPr>
      <w:bookmarkStart w:id="456" w:name="声明依赖关系"/>
      <w:bookmarkEnd w:id="456"/>
      <w:r>
        <w:rPr>
          <w:rFonts w:ascii="Helvetica" w:hAnsi="Helvetica" w:cs="Helvetica"/>
          <w:color w:val="555555"/>
          <w:sz w:val="21"/>
          <w:szCs w:val="21"/>
        </w:rPr>
        <w:t>声明依赖关系</w:t>
      </w:r>
    </w:p>
    <w:p w:rsidR="00344AB5" w:rsidRDefault="00344AB5" w:rsidP="00344AB5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Gradle</w:t>
      </w:r>
      <w:r>
        <w:rPr>
          <w:rFonts w:ascii="Helvetica" w:hAnsi="Helvetica" w:cs="Helvetica"/>
          <w:color w:val="333344"/>
          <w:sz w:val="17"/>
          <w:szCs w:val="17"/>
        </w:rPr>
        <w:t>遵循一些特殊语法来定义依赖关系。</w:t>
      </w:r>
      <w:r>
        <w:rPr>
          <w:rFonts w:ascii="Helvetica" w:hAnsi="Helvetica" w:cs="Helvetica"/>
          <w:color w:val="333344"/>
          <w:sz w:val="17"/>
          <w:szCs w:val="17"/>
        </w:rPr>
        <w:t xml:space="preserve"> </w:t>
      </w:r>
      <w:r>
        <w:rPr>
          <w:rFonts w:ascii="Helvetica" w:hAnsi="Helvetica" w:cs="Helvetica"/>
          <w:color w:val="333344"/>
          <w:sz w:val="17"/>
          <w:szCs w:val="17"/>
        </w:rPr>
        <w:t>以下脚本定义了两个依赖项，一个是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Hibernate core 3.6.7</w:t>
      </w:r>
      <w:r>
        <w:rPr>
          <w:rFonts w:ascii="Helvetica" w:hAnsi="Helvetica" w:cs="Helvetica"/>
          <w:color w:val="333344"/>
          <w:sz w:val="17"/>
          <w:szCs w:val="17"/>
        </w:rPr>
        <w:t>，第二个是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Junit 4.0</w:t>
      </w:r>
      <w:r>
        <w:rPr>
          <w:rFonts w:ascii="Helvetica" w:hAnsi="Helvetica" w:cs="Helvetica"/>
          <w:color w:val="333344"/>
          <w:sz w:val="17"/>
          <w:szCs w:val="17"/>
        </w:rPr>
        <w:t>和更高版本。如下面的代码所示，可在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build.gradle</w:t>
      </w:r>
      <w:r>
        <w:rPr>
          <w:rFonts w:ascii="Helvetica" w:hAnsi="Helvetica" w:cs="Helvetica"/>
          <w:color w:val="333344"/>
          <w:sz w:val="17"/>
          <w:szCs w:val="17"/>
        </w:rPr>
        <w:t>文件中使用此代码。</w:t>
      </w:r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45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58" w:author="Unknown">
        <w:r>
          <w:rPr>
            <w:rStyle w:val="token"/>
            <w:rFonts w:ascii="Consolas" w:hAnsi="Consolas" w:cs="Consolas"/>
            <w:color w:val="0077AA"/>
            <w:sz w:val="15"/>
            <w:szCs w:val="15"/>
          </w:rPr>
          <w:t>apply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plugin: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'java'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459" w:author="Unknown"/>
          <w:rStyle w:val="HTML0"/>
          <w:rFonts w:ascii="Consolas" w:hAnsi="Consolas" w:cs="Consolas"/>
          <w:color w:val="000000"/>
          <w:sz w:val="15"/>
          <w:szCs w:val="15"/>
        </w:rPr>
      </w:pPr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46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6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repositories {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46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6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mavenCentral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()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464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65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466" w:author="Unknown"/>
          <w:rStyle w:val="HTML0"/>
          <w:rFonts w:ascii="Consolas" w:hAnsi="Consolas" w:cs="Consolas"/>
          <w:color w:val="000000"/>
          <w:sz w:val="15"/>
          <w:szCs w:val="15"/>
        </w:rPr>
      </w:pPr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46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6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dependencies {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46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7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compile </w:t>
        </w:r>
        <w:r>
          <w:rPr>
            <w:rStyle w:val="token"/>
            <w:rFonts w:ascii="Consolas" w:hAnsi="Consolas" w:cs="Consolas"/>
            <w:color w:val="0077AA"/>
            <w:sz w:val="15"/>
            <w:szCs w:val="15"/>
          </w:rPr>
          <w:t>group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: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'org.hibernate'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,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name: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'hibernate-core'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,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version: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'3.6.7.Final'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47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7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testCompile </w:t>
        </w:r>
        <w:r>
          <w:rPr>
            <w:rStyle w:val="token"/>
            <w:rFonts w:ascii="Consolas" w:hAnsi="Consolas" w:cs="Consolas"/>
            <w:color w:val="0077AA"/>
            <w:sz w:val="15"/>
            <w:szCs w:val="15"/>
          </w:rPr>
          <w:t>group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: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'junit'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,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name: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'junit'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,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version: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'4.+'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473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74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rPr>
          <w:ins w:id="475" w:author="Unknown"/>
          <w:rFonts w:ascii="Consolas" w:hAnsi="Consolas" w:cs="Consolas"/>
          <w:color w:val="000000"/>
          <w:sz w:val="15"/>
          <w:szCs w:val="15"/>
        </w:rPr>
      </w:pPr>
      <w:ins w:id="476" w:author="Unknown">
        <w:r>
          <w:rPr>
            <w:rFonts w:ascii="Consolas" w:hAnsi="Consolas" w:cs="Consolas"/>
            <w:color w:val="BBBBBB"/>
            <w:sz w:val="12"/>
            <w:szCs w:val="12"/>
          </w:rPr>
          <w:t>SQL</w:t>
        </w:r>
      </w:ins>
    </w:p>
    <w:p w:rsidR="00344AB5" w:rsidRDefault="00344AB5" w:rsidP="00344AB5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ins w:id="477" w:author="Unknown"/>
          <w:rFonts w:ascii="Helvetica" w:hAnsi="Helvetica" w:cs="Helvetica"/>
          <w:color w:val="555555"/>
          <w:sz w:val="21"/>
          <w:szCs w:val="21"/>
        </w:rPr>
      </w:pPr>
      <w:bookmarkStart w:id="478" w:name="依赖关系配置"/>
      <w:bookmarkEnd w:id="478"/>
      <w:ins w:id="479" w:author="Unknown">
        <w:r>
          <w:rPr>
            <w:rFonts w:ascii="Helvetica" w:hAnsi="Helvetica" w:cs="Helvetica"/>
            <w:color w:val="555555"/>
            <w:sz w:val="21"/>
            <w:szCs w:val="21"/>
          </w:rPr>
          <w:t>依赖关系配置</w:t>
        </w:r>
      </w:ins>
    </w:p>
    <w:p w:rsidR="00344AB5" w:rsidRDefault="00344AB5" w:rsidP="00344AB5">
      <w:pPr>
        <w:pStyle w:val="a5"/>
        <w:shd w:val="clear" w:color="auto" w:fill="FFFFFF"/>
        <w:spacing w:before="0" w:beforeAutospacing="0" w:after="92" w:afterAutospacing="0"/>
        <w:rPr>
          <w:ins w:id="480" w:author="Unknown"/>
          <w:rFonts w:ascii="Helvetica" w:hAnsi="Helvetica" w:cs="Helvetica"/>
          <w:color w:val="333344"/>
          <w:sz w:val="17"/>
          <w:szCs w:val="17"/>
        </w:rPr>
      </w:pPr>
      <w:ins w:id="481" w:author="Unknown">
        <w:r>
          <w:rPr>
            <w:rFonts w:ascii="Helvetica" w:hAnsi="Helvetica" w:cs="Helvetica"/>
            <w:color w:val="333344"/>
            <w:sz w:val="17"/>
            <w:szCs w:val="17"/>
          </w:rPr>
          <w:t>依赖关系配置只是定义了一组依赖关系。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您可以使用此功能声明从</w:t>
        </w:r>
        <w:r>
          <w:rPr>
            <w:rFonts w:ascii="Helvetica" w:hAnsi="Helvetica" w:cs="Helvetica"/>
            <w:color w:val="333344"/>
            <w:sz w:val="17"/>
            <w:szCs w:val="17"/>
          </w:rPr>
          <w:t>Web</w:t>
        </w:r>
        <w:r>
          <w:rPr>
            <w:rFonts w:ascii="Helvetica" w:hAnsi="Helvetica" w:cs="Helvetica"/>
            <w:color w:val="333344"/>
            <w:sz w:val="17"/>
            <w:szCs w:val="17"/>
          </w:rPr>
          <w:t>下载外部依赖关系。这定义了以下不同的标准配置。</w:t>
        </w:r>
      </w:ins>
    </w:p>
    <w:p w:rsidR="00344AB5" w:rsidRDefault="00344AB5" w:rsidP="00344AB5">
      <w:pPr>
        <w:widowControl/>
        <w:numPr>
          <w:ilvl w:val="0"/>
          <w:numId w:val="5"/>
        </w:numPr>
        <w:shd w:val="clear" w:color="auto" w:fill="FFFFFF"/>
        <w:spacing w:before="100" w:beforeAutospacing="1" w:after="69"/>
        <w:ind w:left="530"/>
        <w:jc w:val="left"/>
        <w:rPr>
          <w:ins w:id="482" w:author="Unknown"/>
          <w:rFonts w:ascii="Helvetica" w:hAnsi="Helvetica" w:cs="Helvetica"/>
          <w:color w:val="333344"/>
          <w:sz w:val="17"/>
          <w:szCs w:val="17"/>
        </w:rPr>
      </w:pPr>
      <w:ins w:id="483" w:author="Unknown">
        <w:r>
          <w:rPr>
            <w:rFonts w:ascii="Helvetica" w:hAnsi="Helvetica" w:cs="Helvetica"/>
            <w:color w:val="333344"/>
            <w:sz w:val="17"/>
            <w:szCs w:val="17"/>
          </w:rPr>
          <w:t>编译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− </w:t>
        </w:r>
        <w:r>
          <w:rPr>
            <w:rFonts w:ascii="Helvetica" w:hAnsi="Helvetica" w:cs="Helvetica"/>
            <w:color w:val="333344"/>
            <w:sz w:val="17"/>
            <w:szCs w:val="17"/>
          </w:rPr>
          <w:t>编译项目的生产源所需的依赖关系。</w:t>
        </w:r>
      </w:ins>
    </w:p>
    <w:p w:rsidR="00344AB5" w:rsidRDefault="00344AB5" w:rsidP="00344AB5">
      <w:pPr>
        <w:widowControl/>
        <w:numPr>
          <w:ilvl w:val="0"/>
          <w:numId w:val="5"/>
        </w:numPr>
        <w:shd w:val="clear" w:color="auto" w:fill="FFFFFF"/>
        <w:spacing w:before="100" w:beforeAutospacing="1" w:after="69"/>
        <w:ind w:left="530"/>
        <w:jc w:val="left"/>
        <w:rPr>
          <w:ins w:id="484" w:author="Unknown"/>
          <w:rFonts w:ascii="Helvetica" w:hAnsi="Helvetica" w:cs="Helvetica"/>
          <w:color w:val="333344"/>
          <w:sz w:val="17"/>
          <w:szCs w:val="17"/>
        </w:rPr>
      </w:pPr>
      <w:ins w:id="485" w:author="Unknown">
        <w:r>
          <w:rPr>
            <w:rFonts w:ascii="Helvetica" w:hAnsi="Helvetica" w:cs="Helvetica"/>
            <w:color w:val="333344"/>
            <w:sz w:val="17"/>
            <w:szCs w:val="17"/>
          </w:rPr>
          <w:t>运行时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- </w:t>
        </w:r>
        <w:r>
          <w:rPr>
            <w:rFonts w:ascii="Helvetica" w:hAnsi="Helvetica" w:cs="Helvetica"/>
            <w:color w:val="333344"/>
            <w:sz w:val="17"/>
            <w:szCs w:val="17"/>
          </w:rPr>
          <w:t>运行时生产类所需的依赖关系。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默认情况下，还包括编译时依赖项。</w:t>
        </w:r>
      </w:ins>
    </w:p>
    <w:p w:rsidR="00344AB5" w:rsidRDefault="00344AB5" w:rsidP="00344AB5">
      <w:pPr>
        <w:widowControl/>
        <w:numPr>
          <w:ilvl w:val="0"/>
          <w:numId w:val="5"/>
        </w:numPr>
        <w:shd w:val="clear" w:color="auto" w:fill="FFFFFF"/>
        <w:spacing w:before="100" w:beforeAutospacing="1" w:after="69"/>
        <w:ind w:left="530"/>
        <w:jc w:val="left"/>
        <w:rPr>
          <w:ins w:id="486" w:author="Unknown"/>
          <w:rFonts w:ascii="Helvetica" w:hAnsi="Helvetica" w:cs="Helvetica"/>
          <w:color w:val="333344"/>
          <w:sz w:val="17"/>
          <w:szCs w:val="17"/>
        </w:rPr>
      </w:pPr>
      <w:ins w:id="487" w:author="Unknown">
        <w:r>
          <w:rPr>
            <w:rFonts w:ascii="Helvetica" w:hAnsi="Helvetica" w:cs="Helvetica"/>
            <w:color w:val="333344"/>
            <w:sz w:val="17"/>
            <w:szCs w:val="17"/>
          </w:rPr>
          <w:t>测试编译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- </w:t>
        </w:r>
        <w:r>
          <w:rPr>
            <w:rFonts w:ascii="Helvetica" w:hAnsi="Helvetica" w:cs="Helvetica"/>
            <w:color w:val="333344"/>
            <w:sz w:val="17"/>
            <w:szCs w:val="17"/>
          </w:rPr>
          <w:t>编译项目</w:t>
        </w:r>
        <w:r w:rsidRPr="00B33F3F">
          <w:rPr>
            <w:rFonts w:ascii="Helvetica" w:hAnsi="Helvetica" w:cs="Helvetica"/>
            <w:color w:val="333344"/>
            <w:sz w:val="17"/>
            <w:szCs w:val="17"/>
            <w:highlight w:val="yellow"/>
          </w:rPr>
          <w:t>测试源</w:t>
        </w:r>
        <w:r>
          <w:rPr>
            <w:rFonts w:ascii="Helvetica" w:hAnsi="Helvetica" w:cs="Helvetica"/>
            <w:color w:val="333344"/>
            <w:sz w:val="17"/>
            <w:szCs w:val="17"/>
          </w:rPr>
          <w:t>所需的依赖项。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默认情况下，它包括编译的产生的类和编译时的依赖。</w:t>
        </w:r>
      </w:ins>
    </w:p>
    <w:p w:rsidR="00344AB5" w:rsidRDefault="00344AB5" w:rsidP="00344AB5">
      <w:pPr>
        <w:widowControl/>
        <w:numPr>
          <w:ilvl w:val="0"/>
          <w:numId w:val="5"/>
        </w:numPr>
        <w:shd w:val="clear" w:color="auto" w:fill="FFFFFF"/>
        <w:spacing w:before="100" w:beforeAutospacing="1" w:after="69"/>
        <w:ind w:left="530"/>
        <w:jc w:val="left"/>
        <w:rPr>
          <w:ins w:id="488" w:author="Unknown"/>
          <w:rFonts w:ascii="Helvetica" w:hAnsi="Helvetica" w:cs="Helvetica"/>
          <w:color w:val="333344"/>
          <w:sz w:val="17"/>
          <w:szCs w:val="17"/>
        </w:rPr>
      </w:pPr>
      <w:ins w:id="489" w:author="Unknown">
        <w:r>
          <w:rPr>
            <w:rFonts w:ascii="Helvetica" w:hAnsi="Helvetica" w:cs="Helvetica"/>
            <w:color w:val="333344"/>
            <w:sz w:val="17"/>
            <w:szCs w:val="17"/>
          </w:rPr>
          <w:t>测试运行时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- </w:t>
        </w:r>
        <w:r>
          <w:rPr>
            <w:rFonts w:ascii="Helvetica" w:hAnsi="Helvetica" w:cs="Helvetica"/>
            <w:color w:val="333344"/>
            <w:sz w:val="17"/>
            <w:szCs w:val="17"/>
          </w:rPr>
          <w:t>运行测试所需的依赖关系。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默认情况下，它包括运行时和测试编译依赖项。</w:t>
        </w:r>
      </w:ins>
    </w:p>
    <w:p w:rsidR="00344AB5" w:rsidRDefault="00344AB5" w:rsidP="00344AB5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ins w:id="490" w:author="Unknown"/>
          <w:rFonts w:ascii="Helvetica" w:hAnsi="Helvetica" w:cs="Helvetica"/>
          <w:color w:val="555555"/>
          <w:sz w:val="21"/>
          <w:szCs w:val="21"/>
        </w:rPr>
      </w:pPr>
      <w:bookmarkStart w:id="491" w:name="外部依赖"/>
      <w:bookmarkEnd w:id="491"/>
      <w:ins w:id="492" w:author="Unknown">
        <w:r>
          <w:rPr>
            <w:rFonts w:ascii="Helvetica" w:hAnsi="Helvetica" w:cs="Helvetica"/>
            <w:color w:val="555555"/>
            <w:sz w:val="21"/>
            <w:szCs w:val="21"/>
          </w:rPr>
          <w:lastRenderedPageBreak/>
          <w:t>外部依赖</w:t>
        </w:r>
      </w:ins>
    </w:p>
    <w:p w:rsidR="00344AB5" w:rsidRDefault="00344AB5" w:rsidP="00344AB5">
      <w:pPr>
        <w:pStyle w:val="a5"/>
        <w:shd w:val="clear" w:color="auto" w:fill="FFFFFF"/>
        <w:spacing w:before="0" w:beforeAutospacing="0" w:after="92" w:afterAutospacing="0"/>
        <w:rPr>
          <w:ins w:id="493" w:author="Unknown"/>
          <w:rFonts w:ascii="Helvetica" w:hAnsi="Helvetica" w:cs="Helvetica"/>
          <w:color w:val="333344"/>
          <w:sz w:val="17"/>
          <w:szCs w:val="17"/>
        </w:rPr>
      </w:pPr>
      <w:ins w:id="494" w:author="Unknown">
        <w:r>
          <w:rPr>
            <w:rFonts w:ascii="Helvetica" w:hAnsi="Helvetica" w:cs="Helvetica"/>
            <w:color w:val="333344"/>
            <w:sz w:val="17"/>
            <w:szCs w:val="17"/>
          </w:rPr>
          <w:t>外部依赖是一种依赖。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这是对当前构建之外的一些文件的依赖，并且</w:t>
        </w:r>
        <w:r w:rsidRPr="00E50EC6">
          <w:rPr>
            <w:rFonts w:ascii="Helvetica" w:hAnsi="Helvetica" w:cs="Helvetica"/>
            <w:color w:val="333344"/>
            <w:sz w:val="17"/>
            <w:szCs w:val="17"/>
            <w:shd w:val="clear" w:color="auto" w:fill="FFFF00"/>
          </w:rPr>
          <w:t>存储在某种类型的存储库</w:t>
        </w:r>
      </w:ins>
      <w:r w:rsidR="00E50EC6">
        <w:rPr>
          <w:rFonts w:ascii="Helvetica" w:hAnsi="Helvetica" w:cs="Helvetica" w:hint="eastAsia"/>
          <w:color w:val="333344"/>
          <w:sz w:val="17"/>
          <w:szCs w:val="17"/>
        </w:rPr>
        <w:t>（可以使本地建的仓库）</w:t>
      </w:r>
      <w:ins w:id="495" w:author="Unknown">
        <w:r>
          <w:rPr>
            <w:rFonts w:ascii="Helvetica" w:hAnsi="Helvetica" w:cs="Helvetica"/>
            <w:color w:val="333344"/>
            <w:sz w:val="17"/>
            <w:szCs w:val="17"/>
          </w:rPr>
          <w:t>中，例如：</w: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begin"/>
        </w:r>
        <w:r>
          <w:rPr>
            <w:rFonts w:ascii="Helvetica" w:hAnsi="Helvetica" w:cs="Helvetica"/>
            <w:color w:val="333344"/>
            <w:sz w:val="17"/>
            <w:szCs w:val="17"/>
          </w:rPr>
          <w:instrText xml:space="preserve"> HYPERLINK "http://www.yiibai.com/maven/" \o "Maven" </w:instrTex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separate"/>
        </w:r>
        <w:r>
          <w:rPr>
            <w:rStyle w:val="a6"/>
            <w:rFonts w:ascii="Helvetica" w:hAnsi="Helvetica" w:cs="Helvetica"/>
            <w:color w:val="3298D6"/>
            <w:sz w:val="17"/>
            <w:szCs w:val="17"/>
          </w:rPr>
          <w:t>Maven</w: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end"/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central</w:t>
        </w:r>
        <w:r>
          <w:rPr>
            <w:rFonts w:ascii="Helvetica" w:hAnsi="Helvetica" w:cs="Helvetica"/>
            <w:color w:val="333344"/>
            <w:sz w:val="17"/>
            <w:szCs w:val="17"/>
          </w:rPr>
          <w:t>，</w:t>
        </w:r>
        <w:r>
          <w:rPr>
            <w:rFonts w:ascii="Helvetica" w:hAnsi="Helvetica" w:cs="Helvetica"/>
            <w:color w:val="333344"/>
            <w:sz w:val="17"/>
            <w:szCs w:val="17"/>
          </w:rPr>
          <w:t>corporate Maven</w:t>
        </w:r>
        <w:r>
          <w:rPr>
            <w:rFonts w:ascii="Helvetica" w:hAnsi="Helvetica" w:cs="Helvetica"/>
            <w:color w:val="333344"/>
            <w:sz w:val="17"/>
            <w:szCs w:val="17"/>
          </w:rPr>
          <w:t>或</w:t>
        </w:r>
        <w:r>
          <w:rPr>
            <w:rFonts w:ascii="Helvetica" w:hAnsi="Helvetica" w:cs="Helvetica"/>
            <w:color w:val="333344"/>
            <w:sz w:val="17"/>
            <w:szCs w:val="17"/>
          </w:rPr>
          <w:t>lvy repository</w:t>
        </w:r>
        <w:r w:rsidRPr="005B7A57">
          <w:rPr>
            <w:color w:val="FF0000"/>
            <w:bdr w:val="single" w:sz="4" w:space="0" w:color="auto"/>
            <w:shd w:val="clear" w:color="auto" w:fill="FFFF00"/>
          </w:rPr>
          <w:t>或本地文件系统中的目录</w:t>
        </w:r>
        <w:r>
          <w:rPr>
            <w:rFonts w:ascii="Helvetica" w:hAnsi="Helvetica" w:cs="Helvetica"/>
            <w:color w:val="333344"/>
            <w:sz w:val="17"/>
            <w:szCs w:val="17"/>
          </w:rPr>
          <w:t>。</w:t>
        </w:r>
        <w:r>
          <w:rPr>
            <w:rFonts w:ascii="Helvetica" w:hAnsi="Helvetica" w:cs="Helvetica"/>
            <w:color w:val="333344"/>
            <w:sz w:val="17"/>
            <w:szCs w:val="17"/>
          </w:rPr>
          <w:br/>
        </w:r>
        <w:r>
          <w:rPr>
            <w:rFonts w:ascii="Helvetica" w:hAnsi="Helvetica" w:cs="Helvetica"/>
            <w:color w:val="333344"/>
            <w:sz w:val="17"/>
            <w:szCs w:val="17"/>
          </w:rPr>
          <w:t>以下代码片段是定义外部依赖关系。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在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17"/>
            <w:szCs w:val="17"/>
          </w:rPr>
          <w:t>文件中使用如下代码。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496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497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dependencies {</w:t>
        </w:r>
      </w:ins>
    </w:p>
    <w:p w:rsidR="00344AB5" w:rsidRDefault="00F168DF" w:rsidP="00344AB5">
      <w:pPr>
        <w:pStyle w:val="HTML"/>
        <w:shd w:val="clear" w:color="auto" w:fill="F5F2F0"/>
        <w:spacing w:before="120" w:after="120"/>
        <w:ind w:right="46"/>
        <w:rPr>
          <w:ins w:id="498" w:author="Unknown"/>
          <w:rStyle w:val="HTML0"/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noProof/>
          <w:color w:val="000000"/>
          <w:sz w:val="15"/>
          <w:szCs w:val="1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margin-left:289pt;margin-top:18.75pt;width:88.15pt;height:87.55pt;flip:x y;z-index:251660288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/>
          <w:sz w:val="15"/>
          <w:szCs w:val="15"/>
        </w:rPr>
        <w:pict>
          <v:shape id="_x0000_s2051" type="#_x0000_t32" style="position:absolute;margin-left:159.4pt;margin-top:18.75pt;width:198.75pt;height:87.55pt;flip:x y;z-index:251659264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/>
          <w:sz w:val="15"/>
          <w:szCs w:val="15"/>
        </w:rPr>
        <w:pict>
          <v:shape id="_x0000_s2050" type="#_x0000_t32" style="position:absolute;margin-left:54.6pt;margin-top:18.75pt;width:269.55pt;height:87.55pt;flip:x y;z-index:251658240" o:connectortype="straight">
            <v:stroke endarrow="block"/>
          </v:shape>
        </w:pict>
      </w:r>
      <w:ins w:id="499" w:author="Unknown">
        <w:r w:rsidR="00344AB5"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compile group: 'org.hibernate', name: 'hibernate-core', version: '3.6.7.Final'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50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0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rPr>
          <w:ins w:id="502" w:author="Unknown"/>
          <w:rFonts w:ascii="Consolas" w:hAnsi="Consolas" w:cs="Consolas"/>
          <w:color w:val="000000"/>
          <w:sz w:val="15"/>
          <w:szCs w:val="15"/>
        </w:rPr>
      </w:pPr>
      <w:ins w:id="503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344AB5" w:rsidRDefault="00344AB5" w:rsidP="00344AB5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ins w:id="504" w:author="Unknown"/>
          <w:rFonts w:ascii="Helvetica" w:hAnsi="Helvetica" w:cs="Helvetica"/>
          <w:color w:val="555555"/>
          <w:sz w:val="21"/>
          <w:szCs w:val="21"/>
        </w:rPr>
      </w:pPr>
      <w:bookmarkStart w:id="505" w:name="存储库"/>
      <w:bookmarkEnd w:id="505"/>
      <w:ins w:id="506" w:author="Unknown">
        <w:r>
          <w:rPr>
            <w:rFonts w:ascii="Helvetica" w:hAnsi="Helvetica" w:cs="Helvetica"/>
            <w:color w:val="555555"/>
            <w:sz w:val="21"/>
            <w:szCs w:val="21"/>
          </w:rPr>
          <w:t>存储库</w:t>
        </w:r>
      </w:ins>
    </w:p>
    <w:p w:rsidR="00344AB5" w:rsidRDefault="00344AB5" w:rsidP="00344AB5">
      <w:pPr>
        <w:pStyle w:val="a5"/>
        <w:shd w:val="clear" w:color="auto" w:fill="FFFFFF"/>
        <w:spacing w:before="0" w:beforeAutospacing="0" w:after="92" w:afterAutospacing="0"/>
        <w:rPr>
          <w:ins w:id="507" w:author="Unknown"/>
          <w:rFonts w:ascii="Helvetica" w:hAnsi="Helvetica" w:cs="Helvetica"/>
          <w:color w:val="333344"/>
          <w:sz w:val="17"/>
          <w:szCs w:val="17"/>
        </w:rPr>
      </w:pPr>
      <w:ins w:id="508" w:author="Unknown">
        <w:r>
          <w:rPr>
            <w:rFonts w:ascii="Helvetica" w:hAnsi="Helvetica" w:cs="Helvetica"/>
            <w:color w:val="333344"/>
            <w:sz w:val="17"/>
            <w:szCs w:val="17"/>
          </w:rPr>
          <w:t>在添加外部依赖关系时，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 w:rsidRPr="008A0BC5">
          <w:rPr>
            <w:rFonts w:ascii="Helvetica" w:hAnsi="Helvetica" w:cs="Helvetica"/>
            <w:color w:val="333344"/>
            <w:sz w:val="17"/>
            <w:szCs w:val="17"/>
            <w:bdr w:val="single" w:sz="4" w:space="0" w:color="auto"/>
            <w:shd w:val="clear" w:color="auto" w:fill="FFFF00"/>
          </w:rPr>
          <w:t>Gradle</w:t>
        </w:r>
        <w:r w:rsidRPr="008A0BC5">
          <w:rPr>
            <w:rFonts w:ascii="Helvetica" w:hAnsi="Helvetica" w:cs="Helvetica"/>
            <w:color w:val="333344"/>
            <w:sz w:val="17"/>
            <w:szCs w:val="17"/>
            <w:bdr w:val="single" w:sz="4" w:space="0" w:color="auto"/>
            <w:shd w:val="clear" w:color="auto" w:fill="FFFF00"/>
          </w:rPr>
          <w:t>在存储库中查找它们</w:t>
        </w:r>
        <w:r>
          <w:rPr>
            <w:rFonts w:ascii="Helvetica" w:hAnsi="Helvetica" w:cs="Helvetica"/>
            <w:color w:val="333344"/>
            <w:sz w:val="17"/>
            <w:szCs w:val="17"/>
          </w:rPr>
          <w:t>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存储库只是</w:t>
        </w:r>
        <w:r w:rsidRPr="00F168DF">
          <w:rPr>
            <w:rFonts w:ascii="Helvetica" w:hAnsi="Helvetica" w:cs="Helvetica"/>
            <w:color w:val="333344"/>
            <w:sz w:val="17"/>
            <w:szCs w:val="17"/>
            <w:bdr w:val="single" w:sz="4" w:space="0" w:color="auto"/>
            <w:shd w:val="clear" w:color="auto" w:fill="FFFF00"/>
          </w:rPr>
          <w:t>文件的集合</w:t>
        </w:r>
        <w:r>
          <w:rPr>
            <w:rFonts w:ascii="Helvetica" w:hAnsi="Helvetica" w:cs="Helvetica"/>
            <w:color w:val="333344"/>
            <w:sz w:val="17"/>
            <w:szCs w:val="17"/>
          </w:rPr>
          <w:t>，按</w:t>
        </w:r>
        <w:r w:rsidRPr="00F168DF">
          <w:rPr>
            <w:rFonts w:ascii="Helvetica" w:hAnsi="Helvetica" w:cs="Helvetica"/>
            <w:color w:val="333344"/>
            <w:sz w:val="17"/>
            <w:szCs w:val="17"/>
            <w:highlight w:val="yellow"/>
          </w:rPr>
          <w:t>分组，名称和版本</w:t>
        </w:r>
        <w:r>
          <w:rPr>
            <w:rFonts w:ascii="Helvetica" w:hAnsi="Helvetica" w:cs="Helvetica"/>
            <w:color w:val="333344"/>
            <w:sz w:val="17"/>
            <w:szCs w:val="17"/>
          </w:rPr>
          <w:t>来组织构造。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默认情况下，</w:t>
        </w:r>
        <w:r>
          <w:rPr>
            <w:rFonts w:ascii="Helvetica" w:hAnsi="Helvetica" w:cs="Helvetica"/>
            <w:color w:val="333344"/>
            <w:sz w:val="17"/>
            <w:szCs w:val="17"/>
          </w:rPr>
          <w:t>Gradle</w:t>
        </w:r>
        <w:r>
          <w:rPr>
            <w:rFonts w:ascii="Helvetica" w:hAnsi="Helvetica" w:cs="Helvetica"/>
            <w:color w:val="333344"/>
            <w:sz w:val="17"/>
            <w:szCs w:val="17"/>
          </w:rPr>
          <w:t>不定义任何存储库。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我们必须至少明确地定义一个存储库。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下面的代码片段定义了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maven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Fonts w:ascii="Helvetica" w:hAnsi="Helvetica" w:cs="Helvetica"/>
            <w:color w:val="333344"/>
            <w:sz w:val="17"/>
            <w:szCs w:val="17"/>
          </w:rPr>
          <w:t>仓库。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在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17"/>
            <w:szCs w:val="17"/>
          </w:rPr>
          <w:t>文件中使用此代码。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50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1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repositories {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51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1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mavenCentral()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513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14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rPr>
          <w:ins w:id="515" w:author="Unknown"/>
          <w:rFonts w:ascii="Consolas" w:hAnsi="Consolas" w:cs="Consolas"/>
          <w:color w:val="000000"/>
          <w:sz w:val="15"/>
          <w:szCs w:val="15"/>
        </w:rPr>
      </w:pPr>
      <w:ins w:id="516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344AB5" w:rsidRDefault="00344AB5" w:rsidP="00344AB5">
      <w:pPr>
        <w:pStyle w:val="a5"/>
        <w:shd w:val="clear" w:color="auto" w:fill="FFFFFF"/>
        <w:spacing w:before="0" w:beforeAutospacing="0" w:after="92" w:afterAutospacing="0"/>
        <w:rPr>
          <w:ins w:id="517" w:author="Unknown"/>
          <w:rFonts w:ascii="Helvetica" w:hAnsi="Helvetica" w:cs="Helvetica"/>
          <w:color w:val="333344"/>
          <w:sz w:val="17"/>
          <w:szCs w:val="17"/>
        </w:rPr>
      </w:pPr>
      <w:ins w:id="518" w:author="Unknown">
        <w:r>
          <w:rPr>
            <w:rFonts w:ascii="Helvetica" w:hAnsi="Helvetica" w:cs="Helvetica"/>
            <w:color w:val="333344"/>
            <w:sz w:val="17"/>
            <w:szCs w:val="17"/>
          </w:rPr>
          <w:t>下面的代码是定义远程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maven</w:t>
        </w:r>
        <w:r>
          <w:rPr>
            <w:rFonts w:ascii="Helvetica" w:hAnsi="Helvetica" w:cs="Helvetica"/>
            <w:color w:val="333344"/>
            <w:sz w:val="17"/>
            <w:szCs w:val="17"/>
          </w:rPr>
          <w:t>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在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17"/>
            <w:szCs w:val="17"/>
          </w:rPr>
          <w:t>文件中可使用下面代码。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51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2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repositories {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52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2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maven {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523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24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  url "http://repo.mycompany.com/maven2"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525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26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}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52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2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rPr>
          <w:ins w:id="529" w:author="Unknown"/>
          <w:rFonts w:ascii="Consolas" w:hAnsi="Consolas" w:cs="Consolas"/>
          <w:color w:val="000000"/>
          <w:sz w:val="15"/>
          <w:szCs w:val="15"/>
        </w:rPr>
      </w:pPr>
      <w:ins w:id="530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344AB5" w:rsidRDefault="00344AB5" w:rsidP="00344AB5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ins w:id="531" w:author="Unknown"/>
          <w:rFonts w:ascii="Helvetica" w:hAnsi="Helvetica" w:cs="Helvetica"/>
          <w:color w:val="555555"/>
          <w:sz w:val="21"/>
          <w:szCs w:val="21"/>
        </w:rPr>
      </w:pPr>
      <w:bookmarkStart w:id="532" w:name="发布文件"/>
      <w:bookmarkEnd w:id="532"/>
      <w:ins w:id="533" w:author="Unknown">
        <w:r>
          <w:rPr>
            <w:rFonts w:ascii="Helvetica" w:hAnsi="Helvetica" w:cs="Helvetica"/>
            <w:color w:val="555555"/>
            <w:sz w:val="21"/>
            <w:szCs w:val="21"/>
          </w:rPr>
          <w:t>发布文件</w:t>
        </w:r>
      </w:ins>
    </w:p>
    <w:p w:rsidR="00344AB5" w:rsidRDefault="00344AB5" w:rsidP="00344AB5">
      <w:pPr>
        <w:pStyle w:val="a5"/>
        <w:shd w:val="clear" w:color="auto" w:fill="FFFFFF"/>
        <w:spacing w:before="0" w:beforeAutospacing="0" w:after="92" w:afterAutospacing="0"/>
        <w:rPr>
          <w:ins w:id="534" w:author="Unknown"/>
          <w:rFonts w:ascii="Helvetica" w:hAnsi="Helvetica" w:cs="Helvetica"/>
          <w:color w:val="333344"/>
          <w:sz w:val="17"/>
          <w:szCs w:val="17"/>
        </w:rPr>
      </w:pPr>
      <w:ins w:id="535" w:author="Unknown">
        <w:r w:rsidRPr="00445B44">
          <w:rPr>
            <w:rFonts w:ascii="Helvetica" w:hAnsi="Helvetica" w:cs="Helvetica"/>
            <w:color w:val="333344"/>
            <w:sz w:val="17"/>
            <w:szCs w:val="17"/>
            <w:highlight w:val="yellow"/>
          </w:rPr>
          <w:t>依赖关系配置也用于发布文件</w:t>
        </w:r>
        <w:r>
          <w:rPr>
            <w:rFonts w:ascii="Helvetica" w:hAnsi="Helvetica" w:cs="Helvetica"/>
            <w:color w:val="333344"/>
            <w:sz w:val="17"/>
            <w:szCs w:val="17"/>
          </w:rPr>
          <w:t>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这些已发布的文件称为工件。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通常，我们使用插件来定义工件。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但是需要告诉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Gradle</w:t>
        </w:r>
        <w:r>
          <w:rPr>
            <w:rFonts w:ascii="Helvetica" w:hAnsi="Helvetica" w:cs="Helvetica"/>
            <w:color w:val="333344"/>
            <w:sz w:val="17"/>
            <w:szCs w:val="17"/>
          </w:rPr>
          <w:t>在哪里发布文件。可以通过将存储库附加到上传存档任务来实现此目的。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请查看以下用于发布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Maven</w:t>
        </w:r>
        <w:r>
          <w:rPr>
            <w:rFonts w:ascii="Helvetica" w:hAnsi="Helvetica" w:cs="Helvetica"/>
            <w:color w:val="333344"/>
            <w:sz w:val="17"/>
            <w:szCs w:val="17"/>
          </w:rPr>
          <w:t>存储库的语法。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 w:rsidRPr="00445B44">
          <w:rPr>
            <w:rFonts w:ascii="Helvetica" w:hAnsi="Helvetica" w:cs="Helvetica"/>
            <w:color w:val="333344"/>
            <w:sz w:val="17"/>
            <w:szCs w:val="17"/>
            <w:highlight w:val="yellow"/>
            <w:bdr w:val="single" w:sz="4" w:space="0" w:color="auto"/>
          </w:rPr>
          <w:t>执行时，</w:t>
        </w:r>
        <w:r w:rsidRPr="00445B44">
          <w:rPr>
            <w:rStyle w:val="HTML0"/>
            <w:rFonts w:ascii="Consolas" w:hAnsi="Consolas" w:cs="Consolas"/>
            <w:color w:val="C7254E"/>
            <w:sz w:val="17"/>
            <w:szCs w:val="17"/>
            <w:bdr w:val="single" w:sz="4" w:space="0" w:color="auto"/>
            <w:shd w:val="clear" w:color="auto" w:fill="F9F2F4"/>
          </w:rPr>
          <w:t>Gradle</w:t>
        </w:r>
        <w:r w:rsidRPr="00445B44">
          <w:rPr>
            <w:rFonts w:ascii="Helvetica" w:hAnsi="Helvetica" w:cs="Helvetica"/>
            <w:color w:val="333344"/>
            <w:sz w:val="17"/>
            <w:szCs w:val="17"/>
            <w:highlight w:val="yellow"/>
            <w:bdr w:val="single" w:sz="4" w:space="0" w:color="auto"/>
          </w:rPr>
          <w:t>将根据项目需求生成并上传</w:t>
        </w:r>
        <w:r w:rsidRPr="00445B44">
          <w:rPr>
            <w:rStyle w:val="HTML0"/>
            <w:rFonts w:ascii="Consolas" w:hAnsi="Consolas" w:cs="Consolas"/>
            <w:color w:val="C7254E"/>
            <w:sz w:val="17"/>
            <w:szCs w:val="17"/>
            <w:bdr w:val="single" w:sz="4" w:space="0" w:color="auto"/>
            <w:shd w:val="clear" w:color="auto" w:fill="F9F2F4"/>
          </w:rPr>
          <w:t>Pom.xml</w:t>
        </w:r>
        <w:r>
          <w:rPr>
            <w:rFonts w:ascii="Helvetica" w:hAnsi="Helvetica" w:cs="Helvetica"/>
            <w:color w:val="333344"/>
            <w:sz w:val="17"/>
            <w:szCs w:val="17"/>
          </w:rPr>
          <w:t>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在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17"/>
            <w:szCs w:val="17"/>
          </w:rPr>
          <w:t>文件中使用此代码。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536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37" w:author="Unknown">
        <w:r>
          <w:rPr>
            <w:rStyle w:val="token"/>
            <w:rFonts w:ascii="Consolas" w:hAnsi="Consolas" w:cs="Consolas"/>
            <w:color w:val="0077AA"/>
            <w:sz w:val="15"/>
            <w:szCs w:val="15"/>
          </w:rPr>
          <w:t>apply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plugin: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'maven'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538" w:author="Unknown"/>
          <w:rStyle w:val="HTML0"/>
          <w:rFonts w:ascii="Consolas" w:hAnsi="Consolas" w:cs="Consolas"/>
          <w:color w:val="000000"/>
          <w:sz w:val="15"/>
          <w:szCs w:val="15"/>
        </w:rPr>
      </w:pPr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53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4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uploadArchives {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54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4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lastRenderedPageBreak/>
          <w:t xml:space="preserve">   repositories {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543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44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  mavenDeployer {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545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46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     repository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(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url: "</w:t>
        </w:r>
        <w:r>
          <w:rPr>
            <w:rStyle w:val="token"/>
            <w:rFonts w:ascii="Consolas" w:hAnsi="Consolas" w:cs="Consolas"/>
            <w:color w:val="0077AA"/>
            <w:sz w:val="15"/>
            <w:szCs w:val="15"/>
          </w:rPr>
          <w:t>file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:</w:t>
        </w:r>
        <w:r>
          <w:rPr>
            <w:rStyle w:val="token"/>
            <w:rFonts w:ascii="Consolas" w:hAnsi="Consolas" w:cs="Consolas"/>
            <w:color w:val="708090"/>
            <w:sz w:val="15"/>
            <w:szCs w:val="15"/>
          </w:rPr>
          <w:t>//localhost/tmp/myRepo/")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54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4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  }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54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5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}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ind w:right="46"/>
        <w:rPr>
          <w:ins w:id="55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5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344AB5" w:rsidRDefault="00344AB5" w:rsidP="00344AB5">
      <w:pPr>
        <w:pStyle w:val="HTML"/>
        <w:shd w:val="clear" w:color="auto" w:fill="F5F2F0"/>
        <w:spacing w:before="120" w:after="120"/>
        <w:rPr>
          <w:ins w:id="553" w:author="Unknown"/>
          <w:rFonts w:ascii="Consolas" w:hAnsi="Consolas" w:cs="Consolas"/>
          <w:color w:val="000000"/>
          <w:sz w:val="15"/>
          <w:szCs w:val="15"/>
        </w:rPr>
      </w:pPr>
      <w:ins w:id="554" w:author="Unknown">
        <w:r>
          <w:rPr>
            <w:rFonts w:ascii="Consolas" w:hAnsi="Consolas" w:cs="Consolas"/>
            <w:color w:val="BBBBBB"/>
            <w:sz w:val="12"/>
            <w:szCs w:val="12"/>
          </w:rPr>
          <w:t>SQL</w:t>
        </w:r>
      </w:ins>
    </w:p>
    <w:p w:rsidR="00344AB5" w:rsidRDefault="00344AB5" w:rsidP="00344AB5">
      <w:pPr>
        <w:rPr>
          <w:ins w:id="555" w:author="Unknown"/>
          <w:rFonts w:ascii="宋体" w:hAnsi="宋体" w:cs="宋体"/>
          <w:sz w:val="24"/>
          <w:szCs w:val="24"/>
        </w:rPr>
      </w:pPr>
      <w:ins w:id="556" w:author="Unknown">
        <w:r>
          <w:rPr>
            <w:rFonts w:ascii="Helvetica" w:hAnsi="Helvetica" w:cs="Helvetica"/>
            <w:color w:val="333344"/>
            <w:sz w:val="17"/>
            <w:szCs w:val="17"/>
          </w:rPr>
          <w:br/>
        </w:r>
      </w:ins>
    </w:p>
    <w:p w:rsidR="00344AB5" w:rsidRDefault="00344AB5" w:rsidP="00344AB5">
      <w:pPr>
        <w:pStyle w:val="a5"/>
        <w:shd w:val="clear" w:color="auto" w:fill="FFFFFF"/>
        <w:spacing w:before="0" w:beforeAutospacing="0" w:after="92" w:afterAutospacing="0"/>
        <w:rPr>
          <w:ins w:id="557" w:author="Unknown"/>
          <w:rFonts w:ascii="Helvetica" w:hAnsi="Helvetica" w:cs="Helvetica"/>
          <w:color w:val="333344"/>
          <w:sz w:val="17"/>
          <w:szCs w:val="17"/>
        </w:rPr>
      </w:pPr>
      <w:ins w:id="558" w:author="Unknown">
        <w:r>
          <w:rPr>
            <w:rFonts w:ascii="Helvetica" w:hAnsi="Helvetica" w:cs="Helvetica"/>
            <w:color w:val="333344"/>
            <w:sz w:val="17"/>
            <w:szCs w:val="17"/>
          </w:rPr>
          <w:t>本站代码下载：</w: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begin"/>
        </w:r>
        <w:r>
          <w:rPr>
            <w:rFonts w:ascii="Helvetica" w:hAnsi="Helvetica" w:cs="Helvetica"/>
            <w:color w:val="333344"/>
            <w:sz w:val="17"/>
            <w:szCs w:val="17"/>
          </w:rPr>
          <w:instrText xml:space="preserve"> HYPERLINK "http://www.yiibai.com/siteinfo/download.html?from=article" \t "_blank" </w:instrTex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separate"/>
        </w:r>
        <w:r>
          <w:rPr>
            <w:rStyle w:val="a6"/>
            <w:rFonts w:ascii="Helvetica" w:hAnsi="Helvetica" w:cs="Helvetica"/>
            <w:color w:val="3298D6"/>
            <w:sz w:val="17"/>
            <w:szCs w:val="17"/>
          </w:rPr>
          <w:t>http://www.yiibai.com/siteinfo/download.html</w: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end"/>
        </w:r>
      </w:ins>
    </w:p>
    <w:p w:rsidR="008F00BE" w:rsidRDefault="008F00BE">
      <w:pPr>
        <w:widowControl/>
        <w:jc w:val="left"/>
      </w:pPr>
      <w:r>
        <w:br w:type="page"/>
      </w:r>
    </w:p>
    <w:p w:rsidR="008F00BE" w:rsidRDefault="008F00BE" w:rsidP="008F00BE">
      <w:pPr>
        <w:pStyle w:val="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AAAAAA"/>
        </w:rPr>
      </w:pPr>
      <w:r>
        <w:rPr>
          <w:rFonts w:ascii="Helvetica" w:hAnsi="Helvetica" w:cs="Helvetica"/>
          <w:color w:val="AAAAAA"/>
        </w:rPr>
        <w:lastRenderedPageBreak/>
        <w:t>Gradle</w:t>
      </w:r>
      <w:r>
        <w:rPr>
          <w:rFonts w:ascii="Helvetica" w:hAnsi="Helvetica" w:cs="Helvetica"/>
          <w:color w:val="AAAAAA"/>
        </w:rPr>
        <w:t>插件</w:t>
      </w:r>
    </w:p>
    <w:p w:rsidR="00D1661D" w:rsidRDefault="00D1661D">
      <w:pPr>
        <w:rPr>
          <w:rFonts w:hint="eastAsia"/>
        </w:rPr>
      </w:pPr>
    </w:p>
    <w:p w:rsidR="008F00BE" w:rsidRDefault="008F00BE" w:rsidP="008F00BE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>
        <w:rPr>
          <w:rFonts w:ascii="Helvetica" w:hAnsi="Helvetica" w:cs="Helvetica"/>
          <w:color w:val="333344"/>
          <w:sz w:val="17"/>
          <w:szCs w:val="17"/>
        </w:rPr>
        <w:t>插件只是一组任务，几乎所有的任务，如编译任务，设置域对象，设置源文件等都由插件处理。</w:t>
      </w:r>
    </w:p>
    <w:p w:rsidR="008F00BE" w:rsidRDefault="008F00BE" w:rsidP="008F00BE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rFonts w:ascii="Helvetica" w:hAnsi="Helvetica" w:cs="Helvetica"/>
          <w:color w:val="555555"/>
          <w:sz w:val="21"/>
          <w:szCs w:val="21"/>
        </w:rPr>
      </w:pPr>
      <w:bookmarkStart w:id="559" w:name="插件类型"/>
      <w:bookmarkEnd w:id="559"/>
      <w:r>
        <w:rPr>
          <w:rFonts w:ascii="Helvetica" w:hAnsi="Helvetica" w:cs="Helvetica"/>
          <w:color w:val="555555"/>
          <w:sz w:val="21"/>
          <w:szCs w:val="21"/>
        </w:rPr>
        <w:t>插件类型</w:t>
      </w:r>
    </w:p>
    <w:p w:rsidR="008F00BE" w:rsidRDefault="008F00BE" w:rsidP="008F00BE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>
        <w:rPr>
          <w:rFonts w:ascii="Helvetica" w:hAnsi="Helvetica" w:cs="Helvetica"/>
          <w:color w:val="333344"/>
          <w:sz w:val="17"/>
          <w:szCs w:val="17"/>
        </w:rPr>
        <w:t>Gradle</w:t>
      </w:r>
      <w:r>
        <w:rPr>
          <w:rFonts w:ascii="Helvetica" w:hAnsi="Helvetica" w:cs="Helvetica"/>
          <w:color w:val="333344"/>
          <w:sz w:val="17"/>
          <w:szCs w:val="17"/>
        </w:rPr>
        <w:t>中有两种类型的插件：脚本插件和二进制插件。</w:t>
      </w:r>
      <w:r>
        <w:rPr>
          <w:rFonts w:ascii="Helvetica" w:hAnsi="Helvetica" w:cs="Helvetica"/>
          <w:color w:val="333344"/>
          <w:sz w:val="17"/>
          <w:szCs w:val="17"/>
        </w:rPr>
        <w:t xml:space="preserve"> </w:t>
      </w:r>
      <w:r>
        <w:rPr>
          <w:rFonts w:ascii="Helvetica" w:hAnsi="Helvetica" w:cs="Helvetica"/>
          <w:color w:val="333344"/>
          <w:sz w:val="17"/>
          <w:szCs w:val="17"/>
        </w:rPr>
        <w:t>脚本插件是一个额外的构建脚本，它提供了一种声明性方法来操作构建，通常在构建中使用。</w:t>
      </w:r>
      <w:r>
        <w:rPr>
          <w:rFonts w:ascii="Helvetica" w:hAnsi="Helvetica" w:cs="Helvetica"/>
          <w:color w:val="333344"/>
          <w:sz w:val="17"/>
          <w:szCs w:val="17"/>
        </w:rPr>
        <w:t xml:space="preserve"> </w:t>
      </w:r>
      <w:r>
        <w:rPr>
          <w:rFonts w:ascii="Helvetica" w:hAnsi="Helvetica" w:cs="Helvetica"/>
          <w:color w:val="333344"/>
          <w:sz w:val="17"/>
          <w:szCs w:val="17"/>
        </w:rPr>
        <w:t>二进制插件是实现插件接口并采用编程方法来操作构建的类。二进制插件可以驻留在插件</w:t>
      </w:r>
      <w:r>
        <w:rPr>
          <w:rFonts w:ascii="Helvetica" w:hAnsi="Helvetica" w:cs="Helvetica"/>
          <w:color w:val="333344"/>
          <w:sz w:val="17"/>
          <w:szCs w:val="17"/>
        </w:rPr>
        <w:t>JAR</w:t>
      </w:r>
      <w:r>
        <w:rPr>
          <w:rFonts w:ascii="Helvetica" w:hAnsi="Helvetica" w:cs="Helvetica"/>
          <w:color w:val="333344"/>
          <w:sz w:val="17"/>
          <w:szCs w:val="17"/>
        </w:rPr>
        <w:t>中的一个构建脚本和项目层次结构或外部。</w:t>
      </w:r>
    </w:p>
    <w:p w:rsidR="008F00BE" w:rsidRDefault="008F00BE" w:rsidP="008F00BE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rFonts w:ascii="Helvetica" w:hAnsi="Helvetica" w:cs="Helvetica"/>
          <w:color w:val="555555"/>
          <w:sz w:val="21"/>
          <w:szCs w:val="21"/>
        </w:rPr>
      </w:pPr>
      <w:bookmarkStart w:id="560" w:name="应用插件"/>
      <w:bookmarkEnd w:id="560"/>
      <w:r>
        <w:rPr>
          <w:rFonts w:ascii="Helvetica" w:hAnsi="Helvetica" w:cs="Helvetica"/>
          <w:color w:val="555555"/>
          <w:sz w:val="21"/>
          <w:szCs w:val="21"/>
        </w:rPr>
        <w:t>应用插件</w:t>
      </w:r>
    </w:p>
    <w:p w:rsidR="008F00BE" w:rsidRDefault="008F00BE" w:rsidP="008F00BE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>
        <w:rPr>
          <w:rFonts w:ascii="Helvetica" w:hAnsi="Helvetica" w:cs="Helvetica"/>
          <w:color w:val="333344"/>
          <w:sz w:val="17"/>
          <w:szCs w:val="17"/>
        </w:rPr>
        <w:t>Project.apply</w:t>
      </w:r>
      <w:r>
        <w:rPr>
          <w:rFonts w:ascii="Helvetica" w:hAnsi="Helvetica" w:cs="Helvetica"/>
          <w:color w:val="333344"/>
          <w:sz w:val="17"/>
          <w:szCs w:val="17"/>
        </w:rPr>
        <w:t>（）</w:t>
      </w:r>
      <w:r>
        <w:rPr>
          <w:rFonts w:ascii="Helvetica" w:hAnsi="Helvetica" w:cs="Helvetica"/>
          <w:color w:val="333344"/>
          <w:sz w:val="17"/>
          <w:szCs w:val="17"/>
        </w:rPr>
        <w:t>API</w:t>
      </w:r>
      <w:r>
        <w:rPr>
          <w:rFonts w:ascii="Helvetica" w:hAnsi="Helvetica" w:cs="Helvetica"/>
          <w:color w:val="333344"/>
          <w:sz w:val="17"/>
          <w:szCs w:val="17"/>
        </w:rPr>
        <w:t>方法用于应用特定的插件。您可以多次使用相同的插件。有两种类型的插件：一种是脚本插件，第二种是二进制插件。</w:t>
      </w:r>
    </w:p>
    <w:p w:rsidR="008F00BE" w:rsidRDefault="008F00BE" w:rsidP="008F00BE">
      <w:pPr>
        <w:pStyle w:val="3"/>
        <w:shd w:val="clear" w:color="auto" w:fill="FFFFFF"/>
        <w:spacing w:before="288" w:after="207"/>
        <w:rPr>
          <w:rFonts w:ascii="Helvetica" w:hAnsi="Helvetica" w:cs="Helvetica"/>
          <w:color w:val="555555"/>
          <w:sz w:val="18"/>
          <w:szCs w:val="18"/>
        </w:rPr>
      </w:pPr>
      <w:bookmarkStart w:id="561" w:name="脚本插件"/>
      <w:bookmarkEnd w:id="561"/>
      <w:r>
        <w:rPr>
          <w:rFonts w:ascii="Helvetica" w:hAnsi="Helvetica" w:cs="Helvetica"/>
          <w:color w:val="555555"/>
          <w:sz w:val="18"/>
          <w:szCs w:val="18"/>
        </w:rPr>
        <w:t>脚本插件</w:t>
      </w:r>
    </w:p>
    <w:p w:rsidR="008F00BE" w:rsidRDefault="008F00BE" w:rsidP="008F00BE">
      <w:pPr>
        <w:pStyle w:val="a5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333344"/>
          <w:sz w:val="17"/>
          <w:szCs w:val="17"/>
        </w:rPr>
      </w:pPr>
      <w:r>
        <w:rPr>
          <w:rFonts w:ascii="Helvetica" w:hAnsi="Helvetica" w:cs="Helvetica"/>
          <w:color w:val="333344"/>
          <w:sz w:val="17"/>
          <w:szCs w:val="17"/>
        </w:rPr>
        <w:t>脚本插件可以从本地文件系统上的脚本或远程位置应用。文件系统位置相对于项目目录，而远程脚本位置指定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HTTP URL</w:t>
      </w:r>
      <w:r>
        <w:rPr>
          <w:rFonts w:ascii="Helvetica" w:hAnsi="Helvetica" w:cs="Helvetica"/>
          <w:color w:val="333344"/>
          <w:sz w:val="17"/>
          <w:szCs w:val="17"/>
        </w:rPr>
        <w:t>。看看下面的代码片段。它将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other.gradle</w:t>
      </w:r>
      <w:r>
        <w:rPr>
          <w:rFonts w:ascii="Helvetica" w:hAnsi="Helvetica" w:cs="Helvetica"/>
          <w:color w:val="333344"/>
          <w:sz w:val="17"/>
          <w:szCs w:val="17"/>
        </w:rPr>
        <w:t>插件用于构建脚本。</w:t>
      </w:r>
      <w:r>
        <w:rPr>
          <w:rFonts w:ascii="Helvetica" w:hAnsi="Helvetica" w:cs="Helvetica"/>
          <w:color w:val="333344"/>
          <w:sz w:val="17"/>
          <w:szCs w:val="17"/>
        </w:rPr>
        <w:t xml:space="preserve"> </w:t>
      </w:r>
      <w:r>
        <w:rPr>
          <w:rFonts w:ascii="Helvetica" w:hAnsi="Helvetica" w:cs="Helvetica"/>
          <w:color w:val="333344"/>
          <w:sz w:val="17"/>
          <w:szCs w:val="17"/>
        </w:rPr>
        <w:t>在</w:t>
      </w:r>
      <w:r>
        <w:rPr>
          <w:rStyle w:val="HTML0"/>
          <w:rFonts w:ascii="Consolas" w:hAnsi="Consolas" w:cs="Consolas"/>
          <w:color w:val="C7254E"/>
          <w:sz w:val="17"/>
          <w:szCs w:val="17"/>
          <w:shd w:val="clear" w:color="auto" w:fill="F9F2F4"/>
        </w:rPr>
        <w:t>build.gradle</w:t>
      </w:r>
      <w:r>
        <w:rPr>
          <w:rFonts w:ascii="Helvetica" w:hAnsi="Helvetica" w:cs="Helvetica"/>
          <w:color w:val="333344"/>
          <w:sz w:val="17"/>
          <w:szCs w:val="17"/>
        </w:rPr>
        <w:t>文件中使用此代码如下。</w:t>
      </w:r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56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6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apply from: 'other.gradle'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rPr>
          <w:ins w:id="564" w:author="Unknown"/>
          <w:rFonts w:ascii="Consolas" w:hAnsi="Consolas" w:cs="Consolas"/>
          <w:color w:val="000000"/>
          <w:sz w:val="15"/>
          <w:szCs w:val="15"/>
        </w:rPr>
      </w:pPr>
      <w:ins w:id="565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8F00BE" w:rsidRDefault="008F00BE" w:rsidP="008F00BE">
      <w:pPr>
        <w:pStyle w:val="3"/>
        <w:shd w:val="clear" w:color="auto" w:fill="FFFFFF"/>
        <w:spacing w:before="288" w:after="207"/>
        <w:rPr>
          <w:ins w:id="566" w:author="Unknown"/>
          <w:rFonts w:ascii="Helvetica" w:hAnsi="Helvetica" w:cs="Helvetica"/>
          <w:color w:val="555555"/>
          <w:sz w:val="18"/>
          <w:szCs w:val="18"/>
        </w:rPr>
      </w:pPr>
      <w:bookmarkStart w:id="567" w:name="二进制插件"/>
      <w:bookmarkEnd w:id="567"/>
      <w:ins w:id="568" w:author="Unknown">
        <w:r>
          <w:rPr>
            <w:rFonts w:ascii="Helvetica" w:hAnsi="Helvetica" w:cs="Helvetica"/>
            <w:color w:val="555555"/>
            <w:sz w:val="18"/>
            <w:szCs w:val="18"/>
          </w:rPr>
          <w:t>二进制插件</w:t>
        </w:r>
      </w:ins>
    </w:p>
    <w:p w:rsidR="008F00BE" w:rsidRDefault="008F00BE" w:rsidP="008F00BE">
      <w:pPr>
        <w:pStyle w:val="a5"/>
        <w:shd w:val="clear" w:color="auto" w:fill="FFFFFF"/>
        <w:spacing w:before="0" w:beforeAutospacing="0" w:after="92" w:afterAutospacing="0"/>
        <w:rPr>
          <w:ins w:id="569" w:author="Unknown"/>
          <w:rFonts w:ascii="Helvetica" w:hAnsi="Helvetica" w:cs="Helvetica"/>
          <w:color w:val="333344"/>
          <w:sz w:val="17"/>
          <w:szCs w:val="17"/>
        </w:rPr>
      </w:pPr>
      <w:ins w:id="570" w:author="Unknown">
        <w:r>
          <w:rPr>
            <w:rFonts w:ascii="Helvetica" w:hAnsi="Helvetica" w:cs="Helvetica"/>
            <w:color w:val="333344"/>
            <w:sz w:val="17"/>
            <w:szCs w:val="17"/>
          </w:rPr>
          <w:t>每个插件由插件标识。一些核心插件是使用短名称来应用它，一些社区插件是使用插件</w:t>
        </w:r>
        <w:r>
          <w:rPr>
            <w:rFonts w:ascii="Helvetica" w:hAnsi="Helvetica" w:cs="Helvetica"/>
            <w:color w:val="333344"/>
            <w:sz w:val="17"/>
            <w:szCs w:val="17"/>
          </w:rPr>
          <w:t>ID</w:t>
        </w:r>
        <w:r>
          <w:rPr>
            <w:rFonts w:ascii="Helvetica" w:hAnsi="Helvetica" w:cs="Helvetica"/>
            <w:color w:val="333344"/>
            <w:sz w:val="17"/>
            <w:szCs w:val="17"/>
          </w:rPr>
          <w:t>的完全限定名称。有时它允许指定一个插件类。</w:t>
        </w:r>
        <w:r>
          <w:rPr>
            <w:rFonts w:ascii="Helvetica" w:hAnsi="Helvetica" w:cs="Helvetica"/>
            <w:color w:val="333344"/>
            <w:sz w:val="17"/>
            <w:szCs w:val="17"/>
          </w:rPr>
          <w:br/>
        </w:r>
        <w:r>
          <w:rPr>
            <w:rFonts w:ascii="Helvetica" w:hAnsi="Helvetica" w:cs="Helvetica"/>
            <w:color w:val="333344"/>
            <w:sz w:val="17"/>
            <w:szCs w:val="17"/>
          </w:rPr>
          <w:t>看看下面的代码片段。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它显示如何使用应用</w:t>
        </w:r>
        <w:r>
          <w:rPr>
            <w:rFonts w:ascii="Helvetica" w:hAnsi="Helvetica" w:cs="Helvetica"/>
            <w:color w:val="333344"/>
            <w:sz w:val="17"/>
            <w:szCs w:val="17"/>
          </w:rPr>
          <w:t>Java</w:t>
        </w:r>
        <w:r>
          <w:rPr>
            <w:rFonts w:ascii="Helvetica" w:hAnsi="Helvetica" w:cs="Helvetica"/>
            <w:color w:val="333344"/>
            <w:sz w:val="17"/>
            <w:szCs w:val="17"/>
          </w:rPr>
          <w:t>插件。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在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17"/>
            <w:szCs w:val="17"/>
          </w:rPr>
          <w:t>文件中使用此代码。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57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7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apply plugin: JavaPlugin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rPr>
          <w:ins w:id="573" w:author="Unknown"/>
          <w:rFonts w:ascii="Consolas" w:hAnsi="Consolas" w:cs="Consolas"/>
          <w:color w:val="000000"/>
          <w:sz w:val="15"/>
          <w:szCs w:val="15"/>
        </w:rPr>
      </w:pPr>
      <w:ins w:id="574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8F00BE" w:rsidRDefault="008F00BE" w:rsidP="008F00BE">
      <w:pPr>
        <w:pStyle w:val="a5"/>
        <w:shd w:val="clear" w:color="auto" w:fill="FFFFFF"/>
        <w:spacing w:before="0" w:beforeAutospacing="0" w:after="92" w:afterAutospacing="0"/>
        <w:rPr>
          <w:ins w:id="575" w:author="Unknown"/>
          <w:rFonts w:ascii="Helvetica" w:hAnsi="Helvetica" w:cs="Helvetica"/>
          <w:color w:val="333344"/>
          <w:sz w:val="17"/>
          <w:szCs w:val="17"/>
        </w:rPr>
      </w:pPr>
      <w:ins w:id="576" w:author="Unknown">
        <w:r>
          <w:rPr>
            <w:rFonts w:ascii="Helvetica" w:hAnsi="Helvetica" w:cs="Helvetica"/>
            <w:color w:val="333344"/>
            <w:sz w:val="17"/>
            <w:szCs w:val="17"/>
          </w:rPr>
          <w:t>看看下面的代码，使用短名称应用核心插件。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在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17"/>
            <w:szCs w:val="17"/>
          </w:rPr>
          <w:t>文件中使用此代码如下所示。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57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7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plugins {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57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8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id 'java'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58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8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rPr>
          <w:ins w:id="583" w:author="Unknown"/>
          <w:rFonts w:ascii="Consolas" w:hAnsi="Consolas" w:cs="Consolas"/>
          <w:color w:val="000000"/>
          <w:sz w:val="15"/>
          <w:szCs w:val="15"/>
        </w:rPr>
      </w:pPr>
      <w:ins w:id="584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8F00BE" w:rsidRDefault="008F00BE" w:rsidP="008F00BE">
      <w:pPr>
        <w:pStyle w:val="a5"/>
        <w:shd w:val="clear" w:color="auto" w:fill="FFFFFF"/>
        <w:spacing w:before="0" w:beforeAutospacing="0" w:after="92" w:afterAutospacing="0"/>
        <w:rPr>
          <w:ins w:id="585" w:author="Unknown"/>
          <w:rFonts w:ascii="Helvetica" w:hAnsi="Helvetica" w:cs="Helvetica"/>
          <w:color w:val="333344"/>
          <w:sz w:val="17"/>
          <w:szCs w:val="17"/>
        </w:rPr>
      </w:pPr>
      <w:ins w:id="586" w:author="Unknown">
        <w:r>
          <w:rPr>
            <w:rFonts w:ascii="Helvetica" w:hAnsi="Helvetica" w:cs="Helvetica"/>
            <w:color w:val="333344"/>
            <w:sz w:val="17"/>
            <w:szCs w:val="17"/>
          </w:rPr>
          <w:t>看看下面的代码，使用短名称应用社区插件。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在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17"/>
            <w:szCs w:val="17"/>
          </w:rPr>
          <w:t>文件中使用此代码如下所示。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58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8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plugins {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58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9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id "com.yiibai.bintray" version "0.1.0"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59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59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lastRenderedPageBreak/>
          <w:t>}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rPr>
          <w:ins w:id="593" w:author="Unknown"/>
          <w:rFonts w:ascii="Consolas" w:hAnsi="Consolas" w:cs="Consolas"/>
          <w:color w:val="000000"/>
          <w:sz w:val="15"/>
          <w:szCs w:val="15"/>
        </w:rPr>
      </w:pPr>
      <w:ins w:id="594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8F00BE" w:rsidRDefault="008F00BE" w:rsidP="008F00BE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ins w:id="595" w:author="Unknown"/>
          <w:rFonts w:ascii="Helvetica" w:hAnsi="Helvetica" w:cs="Helvetica"/>
          <w:color w:val="555555"/>
          <w:sz w:val="21"/>
          <w:szCs w:val="21"/>
        </w:rPr>
      </w:pPr>
      <w:bookmarkStart w:id="596" w:name="编写自定义插件"/>
      <w:bookmarkEnd w:id="596"/>
      <w:ins w:id="597" w:author="Unknown">
        <w:r>
          <w:rPr>
            <w:rFonts w:ascii="Helvetica" w:hAnsi="Helvetica" w:cs="Helvetica"/>
            <w:color w:val="555555"/>
            <w:sz w:val="21"/>
            <w:szCs w:val="21"/>
          </w:rPr>
          <w:t>编写自定义插件</w:t>
        </w:r>
      </w:ins>
    </w:p>
    <w:p w:rsidR="008F00BE" w:rsidRDefault="008F00BE" w:rsidP="008F00BE">
      <w:pPr>
        <w:pStyle w:val="a5"/>
        <w:shd w:val="clear" w:color="auto" w:fill="FFFFFF"/>
        <w:spacing w:before="0" w:beforeAutospacing="0" w:after="92" w:afterAutospacing="0"/>
        <w:rPr>
          <w:ins w:id="598" w:author="Unknown"/>
          <w:rFonts w:ascii="Helvetica" w:hAnsi="Helvetica" w:cs="Helvetica"/>
          <w:color w:val="333344"/>
          <w:sz w:val="17"/>
          <w:szCs w:val="17"/>
        </w:rPr>
      </w:pPr>
      <w:ins w:id="599" w:author="Unknown">
        <w:r>
          <w:rPr>
            <w:rFonts w:ascii="Helvetica" w:hAnsi="Helvetica" w:cs="Helvetica"/>
            <w:color w:val="333344"/>
            <w:sz w:val="17"/>
            <w:szCs w:val="17"/>
          </w:rPr>
          <w:t>在创建自定义插件时，您需要编写一个插件的实现。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Gradle</w:t>
        </w:r>
        <w:r>
          <w:rPr>
            <w:rFonts w:ascii="Helvetica" w:hAnsi="Helvetica" w:cs="Helvetica"/>
            <w:color w:val="333344"/>
            <w:sz w:val="17"/>
            <w:szCs w:val="17"/>
          </w:rPr>
          <w:t>实例化插件并使用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Plugin.apply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（）</w:t>
        </w:r>
        <w:r>
          <w:rPr>
            <w:rFonts w:ascii="Helvetica" w:hAnsi="Helvetica" w:cs="Helvetica"/>
            <w:color w:val="333344"/>
            <w:sz w:val="17"/>
            <w:szCs w:val="17"/>
          </w:rPr>
          <w:t>方法调用插件实例。以下示例包含一个简单的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hello</w:t>
        </w:r>
        <w:r>
          <w:rPr>
            <w:rFonts w:ascii="Helvetica" w:hAnsi="Helvetica" w:cs="Helvetica"/>
            <w:color w:val="333344"/>
            <w:sz w:val="17"/>
            <w:szCs w:val="17"/>
          </w:rPr>
          <w:t>插件，它将一个问候任务添加到项目中。看看下面的代码。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在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17"/>
            <w:szCs w:val="17"/>
          </w:rPr>
          <w:t>文件中使用此代码。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0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0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apply plugin: HelloPlugin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02" w:author="Unknown"/>
          <w:rStyle w:val="HTML0"/>
          <w:rFonts w:ascii="Consolas" w:hAnsi="Consolas" w:cs="Consolas"/>
          <w:color w:val="000000"/>
          <w:sz w:val="15"/>
          <w:szCs w:val="15"/>
        </w:rPr>
      </w:pPr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03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04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class HelloPlugin implements Plugin&lt;Project&gt; {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05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06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void apply(Project project) {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0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0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  project.task('hello') &lt;&lt; {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0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1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     println "Hello from the HelloPlugin."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1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1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  }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13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14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}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15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16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rPr>
          <w:ins w:id="617" w:author="Unknown"/>
          <w:rFonts w:ascii="Consolas" w:hAnsi="Consolas" w:cs="Consolas"/>
          <w:color w:val="000000"/>
          <w:sz w:val="15"/>
          <w:szCs w:val="15"/>
        </w:rPr>
      </w:pPr>
      <w:ins w:id="618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8F00BE" w:rsidRDefault="008F00BE" w:rsidP="008F00BE">
      <w:pPr>
        <w:pStyle w:val="a5"/>
        <w:shd w:val="clear" w:color="auto" w:fill="FFFFFF"/>
        <w:spacing w:before="0" w:beforeAutospacing="0" w:after="92" w:afterAutospacing="0"/>
        <w:rPr>
          <w:ins w:id="619" w:author="Unknown"/>
          <w:rFonts w:ascii="Helvetica" w:hAnsi="Helvetica" w:cs="Helvetica"/>
          <w:color w:val="333344"/>
          <w:sz w:val="17"/>
          <w:szCs w:val="17"/>
        </w:rPr>
      </w:pPr>
      <w:ins w:id="620" w:author="Unknown">
        <w:r>
          <w:rPr>
            <w:rFonts w:ascii="Helvetica" w:hAnsi="Helvetica" w:cs="Helvetica"/>
            <w:color w:val="333344"/>
            <w:sz w:val="17"/>
            <w:szCs w:val="17"/>
          </w:rPr>
          <w:t>使用以下代码执行上述脚本。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2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2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D:/worksp/yiibai.com/gradle-3.1/study/script&gt; gradle -q hello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23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24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Hello from the HelloPlugin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rPr>
          <w:ins w:id="625" w:author="Unknown"/>
          <w:rFonts w:ascii="Consolas" w:hAnsi="Consolas" w:cs="Consolas"/>
          <w:color w:val="000000"/>
          <w:sz w:val="15"/>
          <w:szCs w:val="15"/>
        </w:rPr>
      </w:pPr>
      <w:ins w:id="626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8F00BE" w:rsidRDefault="008F00BE" w:rsidP="008F00BE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ins w:id="627" w:author="Unknown"/>
          <w:rFonts w:ascii="Helvetica" w:hAnsi="Helvetica" w:cs="Helvetica"/>
          <w:color w:val="555555"/>
          <w:sz w:val="21"/>
          <w:szCs w:val="21"/>
        </w:rPr>
      </w:pPr>
      <w:bookmarkStart w:id="628" w:name="从构建获取输入"/>
      <w:bookmarkEnd w:id="628"/>
      <w:ins w:id="629" w:author="Unknown">
        <w:r>
          <w:rPr>
            <w:rFonts w:ascii="Helvetica" w:hAnsi="Helvetica" w:cs="Helvetica"/>
            <w:color w:val="555555"/>
            <w:sz w:val="21"/>
            <w:szCs w:val="21"/>
          </w:rPr>
          <w:t>从构建获取输入</w:t>
        </w:r>
      </w:ins>
    </w:p>
    <w:p w:rsidR="008F00BE" w:rsidRDefault="008F00BE" w:rsidP="008F00BE">
      <w:pPr>
        <w:pStyle w:val="a5"/>
        <w:shd w:val="clear" w:color="auto" w:fill="FFFFFF"/>
        <w:spacing w:before="0" w:beforeAutospacing="0" w:after="92" w:afterAutospacing="0"/>
        <w:rPr>
          <w:ins w:id="630" w:author="Unknown"/>
          <w:rFonts w:ascii="Helvetica" w:hAnsi="Helvetica" w:cs="Helvetica"/>
          <w:color w:val="333344"/>
          <w:sz w:val="17"/>
          <w:szCs w:val="17"/>
        </w:rPr>
      </w:pPr>
      <w:ins w:id="631" w:author="Unknown">
        <w:r>
          <w:rPr>
            <w:rFonts w:ascii="Helvetica" w:hAnsi="Helvetica" w:cs="Helvetica"/>
            <w:color w:val="333344"/>
            <w:sz w:val="17"/>
            <w:szCs w:val="17"/>
          </w:rPr>
          <w:t>大多数插件需要从构建脚本中的配置获得支持。</w:t>
        </w:r>
        <w:r>
          <w:rPr>
            <w:rStyle w:val="apple-converted-space"/>
            <w:rFonts w:ascii="Helvetica" w:hAnsi="Helvetica" w:cs="Helvetica"/>
            <w:color w:val="333344"/>
            <w:sz w:val="17"/>
            <w:szCs w:val="17"/>
          </w:rPr>
          <w:t> 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Gradle</w:t>
        </w:r>
        <w:r>
          <w:rPr>
            <w:rFonts w:ascii="Helvetica" w:hAnsi="Helvetica" w:cs="Helvetica"/>
            <w:color w:val="333344"/>
            <w:sz w:val="17"/>
            <w:szCs w:val="17"/>
          </w:rPr>
          <w:t>项目有一个关联</w:t>
        </w:r>
        <w:r>
          <w:rPr>
            <w:rFonts w:ascii="Helvetica" w:hAnsi="Helvetica" w:cs="Helvetica"/>
            <w:color w:val="333344"/>
            <w:sz w:val="17"/>
            <w:szCs w:val="17"/>
          </w:rPr>
          <w:t>“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ExtensionContainer</w:t>
        </w:r>
        <w:r>
          <w:rPr>
            <w:rFonts w:ascii="Helvetica" w:hAnsi="Helvetica" w:cs="Helvetica"/>
            <w:color w:val="333344"/>
            <w:sz w:val="17"/>
            <w:szCs w:val="17"/>
          </w:rPr>
          <w:t>”</w:t>
        </w:r>
        <w:r>
          <w:rPr>
            <w:rFonts w:ascii="Helvetica" w:hAnsi="Helvetica" w:cs="Helvetica"/>
            <w:color w:val="333344"/>
            <w:sz w:val="17"/>
            <w:szCs w:val="17"/>
          </w:rPr>
          <w:t>对象，它有助于跟踪传递给插件的所有设置和属性。</w:t>
        </w:r>
      </w:ins>
    </w:p>
    <w:p w:rsidR="008F00BE" w:rsidRDefault="008F00BE" w:rsidP="008F00BE">
      <w:pPr>
        <w:pStyle w:val="a5"/>
        <w:shd w:val="clear" w:color="auto" w:fill="FFFFFF"/>
        <w:spacing w:before="0" w:beforeAutospacing="0" w:after="92" w:afterAutospacing="0"/>
        <w:rPr>
          <w:ins w:id="632" w:author="Unknown"/>
          <w:rFonts w:ascii="Helvetica" w:hAnsi="Helvetica" w:cs="Helvetica"/>
          <w:color w:val="333344"/>
          <w:sz w:val="17"/>
          <w:szCs w:val="17"/>
        </w:rPr>
      </w:pPr>
      <w:ins w:id="633" w:author="Unknown">
        <w:r>
          <w:rPr>
            <w:rFonts w:ascii="Helvetica" w:hAnsi="Helvetica" w:cs="Helvetica"/>
            <w:color w:val="333344"/>
            <w:sz w:val="17"/>
            <w:szCs w:val="17"/>
          </w:rPr>
          <w:t>让我们在项目中添加一个简单的扩展对象。在这里，我们向项目中添加一个问候语扩展对象，它允许我们配置问候语。在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17"/>
            <w:szCs w:val="17"/>
          </w:rPr>
          <w:t>文件中使用此代码如下所示。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34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35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apply plugin: HelloPlugin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36" w:author="Unknown"/>
          <w:rStyle w:val="HTML0"/>
          <w:rFonts w:ascii="Consolas" w:hAnsi="Consolas" w:cs="Consolas"/>
          <w:color w:val="000000"/>
          <w:sz w:val="15"/>
          <w:szCs w:val="15"/>
        </w:rPr>
      </w:pPr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3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3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greeting.message = 'Hi,this from configure Gradle message.'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39" w:author="Unknown"/>
          <w:rStyle w:val="HTML0"/>
          <w:rFonts w:ascii="Consolas" w:hAnsi="Consolas" w:cs="Consolas"/>
          <w:color w:val="000000"/>
          <w:sz w:val="15"/>
          <w:szCs w:val="15"/>
        </w:rPr>
      </w:pPr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4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4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class HelloPlugin implements Plugin&lt;Project&gt; {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4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4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void apply(Project project) {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44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45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  // Add the 'greeting' extension object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46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47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lastRenderedPageBreak/>
          <w:t xml:space="preserve">      project.extensions.create("greeting", HelloPluginExtension)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48" w:author="Unknown"/>
          <w:rStyle w:val="HTML0"/>
          <w:rFonts w:ascii="Consolas" w:hAnsi="Consolas" w:cs="Consolas"/>
          <w:color w:val="000000"/>
          <w:sz w:val="15"/>
          <w:szCs w:val="15"/>
        </w:rPr>
      </w:pPr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4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5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  // Add a task that uses the configuration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5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5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  project.task('hello') &lt;&lt; {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53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54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     println project.greeting.message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55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56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  }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5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5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}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5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6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61" w:author="Unknown"/>
          <w:rStyle w:val="HTML0"/>
          <w:rFonts w:ascii="Consolas" w:hAnsi="Consolas" w:cs="Consolas"/>
          <w:color w:val="000000"/>
          <w:sz w:val="15"/>
          <w:szCs w:val="15"/>
        </w:rPr>
      </w:pPr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6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6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class HelloPluginExtension {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64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65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def String message = 'Hello,this from HelloPluginExtension message.'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66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67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rPr>
          <w:ins w:id="668" w:author="Unknown"/>
          <w:rFonts w:ascii="Consolas" w:hAnsi="Consolas" w:cs="Consolas"/>
          <w:color w:val="000000"/>
          <w:sz w:val="15"/>
          <w:szCs w:val="15"/>
        </w:rPr>
      </w:pPr>
      <w:ins w:id="669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8F00BE" w:rsidRDefault="008F00BE" w:rsidP="008F00BE">
      <w:pPr>
        <w:pStyle w:val="a5"/>
        <w:shd w:val="clear" w:color="auto" w:fill="FFFFFF"/>
        <w:spacing w:before="0" w:beforeAutospacing="0" w:after="92" w:afterAutospacing="0"/>
        <w:rPr>
          <w:ins w:id="670" w:author="Unknown"/>
          <w:rFonts w:ascii="Helvetica" w:hAnsi="Helvetica" w:cs="Helvetica"/>
          <w:color w:val="333344"/>
          <w:sz w:val="17"/>
          <w:szCs w:val="17"/>
        </w:rPr>
      </w:pPr>
      <w:ins w:id="671" w:author="Unknown">
        <w:r>
          <w:rPr>
            <w:rFonts w:ascii="Helvetica" w:hAnsi="Helvetica" w:cs="Helvetica"/>
            <w:color w:val="333344"/>
            <w:sz w:val="17"/>
            <w:szCs w:val="17"/>
          </w:rPr>
          <w:t>使用以下代码执行上述脚本，得到结果如下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-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7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7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D:/worksp/yiibai.com/gradle-3.1/study/script&gt;gradle -q hello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74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75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Hi,this from configure Gradle message.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rPr>
          <w:ins w:id="676" w:author="Unknown"/>
          <w:rFonts w:ascii="Consolas" w:hAnsi="Consolas" w:cs="Consolas"/>
          <w:color w:val="000000"/>
          <w:sz w:val="15"/>
          <w:szCs w:val="15"/>
        </w:rPr>
      </w:pPr>
      <w:ins w:id="677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8F00BE" w:rsidRDefault="008F00BE" w:rsidP="008F00BE">
      <w:pPr>
        <w:pStyle w:val="a5"/>
        <w:shd w:val="clear" w:color="auto" w:fill="FFFFFF"/>
        <w:spacing w:before="0" w:beforeAutospacing="0" w:after="92" w:afterAutospacing="0"/>
        <w:rPr>
          <w:ins w:id="678" w:author="Unknown"/>
          <w:rFonts w:ascii="Helvetica" w:hAnsi="Helvetica" w:cs="Helvetica"/>
          <w:color w:val="333344"/>
          <w:sz w:val="17"/>
          <w:szCs w:val="17"/>
        </w:rPr>
      </w:pPr>
      <w:ins w:id="679" w:author="Unknown">
        <w:r>
          <w:rPr>
            <w:rFonts w:ascii="Helvetica" w:hAnsi="Helvetica" w:cs="Helvetica"/>
            <w:color w:val="333344"/>
            <w:sz w:val="17"/>
            <w:szCs w:val="17"/>
          </w:rPr>
          <w:t>Gradle</w:t>
        </w:r>
        <w:r>
          <w:rPr>
            <w:rFonts w:ascii="Helvetica" w:hAnsi="Helvetica" w:cs="Helvetica"/>
            <w:color w:val="333344"/>
            <w:sz w:val="17"/>
            <w:szCs w:val="17"/>
          </w:rPr>
          <w:t>为每个扩展对象添加了一个配置闭包，因此可以将分组设置在一起。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看看下面的代码。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</w:t>
        </w:r>
        <w:r>
          <w:rPr>
            <w:rFonts w:ascii="Helvetica" w:hAnsi="Helvetica" w:cs="Helvetica"/>
            <w:color w:val="333344"/>
            <w:sz w:val="17"/>
            <w:szCs w:val="17"/>
          </w:rPr>
          <w:t>在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17"/>
            <w:szCs w:val="17"/>
          </w:rPr>
          <w:t>文件中使用此代码。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8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81" w:author="Unknown">
        <w:r>
          <w:rPr>
            <w:rStyle w:val="token"/>
            <w:rFonts w:ascii="Consolas" w:hAnsi="Consolas" w:cs="Consolas"/>
            <w:color w:val="0077AA"/>
            <w:sz w:val="15"/>
            <w:szCs w:val="15"/>
          </w:rPr>
          <w:t>apply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plugin: GreetingPlugin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82" w:author="Unknown"/>
          <w:rStyle w:val="HTML0"/>
          <w:rFonts w:ascii="Consolas" w:hAnsi="Consolas" w:cs="Consolas"/>
          <w:color w:val="000000"/>
          <w:sz w:val="15"/>
          <w:szCs w:val="15"/>
        </w:rPr>
      </w:pPr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83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84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greeting {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85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86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message </w:t>
        </w:r>
        <w:r>
          <w:rPr>
            <w:rStyle w:val="token"/>
            <w:rFonts w:ascii="Consolas" w:hAnsi="Consolas" w:cs="Consolas"/>
            <w:color w:val="A67F59"/>
            <w:sz w:val="15"/>
            <w:szCs w:val="15"/>
          </w:rPr>
          <w:t>=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'Hi'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8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8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greeter </w:t>
        </w:r>
        <w:r>
          <w:rPr>
            <w:rStyle w:val="token"/>
            <w:rFonts w:ascii="Consolas" w:hAnsi="Consolas" w:cs="Consolas"/>
            <w:color w:val="A67F59"/>
            <w:sz w:val="15"/>
            <w:szCs w:val="15"/>
          </w:rPr>
          <w:t>=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'Gradle'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8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9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91" w:author="Unknown"/>
          <w:rStyle w:val="HTML0"/>
          <w:rFonts w:ascii="Consolas" w:hAnsi="Consolas" w:cs="Consolas"/>
          <w:color w:val="000000"/>
          <w:sz w:val="15"/>
          <w:szCs w:val="15"/>
        </w:rPr>
      </w:pPr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9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9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class GreetingPlugin implements Plugin</w:t>
        </w:r>
        <w:r>
          <w:rPr>
            <w:rStyle w:val="token"/>
            <w:rFonts w:ascii="Consolas" w:hAnsi="Consolas" w:cs="Consolas"/>
            <w:color w:val="A67F59"/>
            <w:sz w:val="15"/>
            <w:szCs w:val="15"/>
          </w:rPr>
          <w:t>&lt;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Project</w:t>
        </w:r>
        <w:r>
          <w:rPr>
            <w:rStyle w:val="token"/>
            <w:rFonts w:ascii="Consolas" w:hAnsi="Consolas" w:cs="Consolas"/>
            <w:color w:val="A67F59"/>
            <w:sz w:val="15"/>
            <w:szCs w:val="15"/>
          </w:rPr>
          <w:t>&gt;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{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94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95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void </w:t>
        </w:r>
        <w:r>
          <w:rPr>
            <w:rStyle w:val="token"/>
            <w:rFonts w:ascii="Consolas" w:hAnsi="Consolas" w:cs="Consolas"/>
            <w:color w:val="0077AA"/>
            <w:sz w:val="15"/>
            <w:szCs w:val="15"/>
          </w:rPr>
          <w:t>apply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(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Project project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)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{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96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697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  project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.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extensions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.</w:t>
        </w:r>
        <w:r>
          <w:rPr>
            <w:rStyle w:val="token"/>
            <w:rFonts w:ascii="Consolas" w:hAnsi="Consolas" w:cs="Consolas"/>
            <w:color w:val="0077AA"/>
            <w:sz w:val="15"/>
            <w:szCs w:val="15"/>
          </w:rPr>
          <w:t>create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(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"greeting"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,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GreetingPluginExtension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)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98" w:author="Unknown"/>
          <w:rStyle w:val="HTML0"/>
          <w:rFonts w:ascii="Consolas" w:hAnsi="Consolas" w:cs="Consolas"/>
          <w:color w:val="000000"/>
          <w:sz w:val="15"/>
          <w:szCs w:val="15"/>
        </w:rPr>
      </w:pPr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699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700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  project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.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task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(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'hello'</w:t>
        </w:r>
        <w:r>
          <w:rPr>
            <w:rStyle w:val="token"/>
            <w:rFonts w:ascii="Consolas" w:hAnsi="Consolas" w:cs="Consolas"/>
            <w:color w:val="999999"/>
            <w:sz w:val="15"/>
            <w:szCs w:val="15"/>
          </w:rPr>
          <w:t>)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</w:t>
        </w:r>
        <w:r>
          <w:rPr>
            <w:rStyle w:val="token"/>
            <w:rFonts w:ascii="Consolas" w:hAnsi="Consolas" w:cs="Consolas"/>
            <w:color w:val="A67F59"/>
            <w:sz w:val="15"/>
            <w:szCs w:val="15"/>
          </w:rPr>
          <w:t>&lt;&lt;</w:t>
        </w:r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{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701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702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     println </w:t>
        </w:r>
        <w:r>
          <w:rPr>
            <w:rStyle w:val="token"/>
            <w:rFonts w:ascii="Consolas" w:hAnsi="Consolas" w:cs="Consolas"/>
            <w:color w:val="669900"/>
            <w:sz w:val="15"/>
            <w:szCs w:val="15"/>
          </w:rPr>
          <w:t>"${project.greeting.message} from ${project.greeting.greeter}"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703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704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   }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705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706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lastRenderedPageBreak/>
          <w:t xml:space="preserve">   }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707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708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709" w:author="Unknown"/>
          <w:rStyle w:val="HTML0"/>
          <w:rFonts w:ascii="Consolas" w:hAnsi="Consolas" w:cs="Consolas"/>
          <w:color w:val="000000"/>
          <w:sz w:val="15"/>
          <w:szCs w:val="15"/>
        </w:rPr>
      </w:pPr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710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711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class GreetingPluginExtension {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71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71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String message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714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715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 xml:space="preserve">   String greeter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716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717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}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rPr>
          <w:ins w:id="718" w:author="Unknown"/>
          <w:rFonts w:ascii="Consolas" w:hAnsi="Consolas" w:cs="Consolas"/>
          <w:color w:val="000000"/>
          <w:sz w:val="15"/>
          <w:szCs w:val="15"/>
        </w:rPr>
      </w:pPr>
      <w:ins w:id="719" w:author="Unknown">
        <w:r>
          <w:rPr>
            <w:rFonts w:ascii="Consolas" w:hAnsi="Consolas" w:cs="Consolas"/>
            <w:color w:val="BBBBBB"/>
            <w:sz w:val="12"/>
            <w:szCs w:val="12"/>
          </w:rPr>
          <w:t>SQL</w:t>
        </w:r>
      </w:ins>
    </w:p>
    <w:p w:rsidR="008F00BE" w:rsidRDefault="008F00BE" w:rsidP="008F00BE">
      <w:pPr>
        <w:pStyle w:val="a5"/>
        <w:shd w:val="clear" w:color="auto" w:fill="FFFFFF"/>
        <w:spacing w:before="0" w:beforeAutospacing="0" w:after="92" w:afterAutospacing="0"/>
        <w:rPr>
          <w:ins w:id="720" w:author="Unknown"/>
          <w:rFonts w:ascii="Helvetica" w:hAnsi="Helvetica" w:cs="Helvetica"/>
          <w:color w:val="333344"/>
          <w:sz w:val="17"/>
          <w:szCs w:val="17"/>
        </w:rPr>
      </w:pPr>
      <w:ins w:id="721" w:author="Unknown">
        <w:r>
          <w:rPr>
            <w:rFonts w:ascii="Helvetica" w:hAnsi="Helvetica" w:cs="Helvetica"/>
            <w:color w:val="333344"/>
            <w:sz w:val="17"/>
            <w:szCs w:val="17"/>
          </w:rPr>
          <w:t>使用以下代码执行上述脚本，得到结果如下</w:t>
        </w:r>
        <w:r>
          <w:rPr>
            <w:rFonts w:ascii="Helvetica" w:hAnsi="Helvetica" w:cs="Helvetica"/>
            <w:color w:val="333344"/>
            <w:sz w:val="17"/>
            <w:szCs w:val="17"/>
          </w:rPr>
          <w:t xml:space="preserve"> -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722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723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D:/worksp/yiibai.com/gradle-3.1/study/script&gt;gradle -q hello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ind w:right="46"/>
        <w:rPr>
          <w:ins w:id="724" w:author="Unknown"/>
          <w:rStyle w:val="HTML0"/>
          <w:rFonts w:ascii="Consolas" w:hAnsi="Consolas" w:cs="Consolas"/>
          <w:color w:val="000000"/>
          <w:sz w:val="15"/>
          <w:szCs w:val="15"/>
        </w:rPr>
      </w:pPr>
      <w:ins w:id="725" w:author="Unknown">
        <w:r>
          <w:rPr>
            <w:rStyle w:val="HTML0"/>
            <w:rFonts w:ascii="Consolas" w:hAnsi="Consolas" w:cs="Consolas"/>
            <w:color w:val="000000"/>
            <w:sz w:val="15"/>
            <w:szCs w:val="15"/>
          </w:rPr>
          <w:t>Hi from Gradle</w:t>
        </w:r>
      </w:ins>
    </w:p>
    <w:p w:rsidR="008F00BE" w:rsidRDefault="008F00BE" w:rsidP="008F00BE">
      <w:pPr>
        <w:pStyle w:val="HTML"/>
        <w:shd w:val="clear" w:color="auto" w:fill="F5F2F0"/>
        <w:spacing w:before="120" w:after="120"/>
        <w:rPr>
          <w:ins w:id="726" w:author="Unknown"/>
          <w:rFonts w:ascii="Consolas" w:hAnsi="Consolas" w:cs="Consolas"/>
          <w:color w:val="000000"/>
          <w:sz w:val="15"/>
          <w:szCs w:val="15"/>
        </w:rPr>
      </w:pPr>
      <w:ins w:id="727" w:author="Unknown">
        <w:r>
          <w:rPr>
            <w:rFonts w:ascii="Consolas" w:hAnsi="Consolas" w:cs="Consolas"/>
            <w:color w:val="BBBBBB"/>
            <w:sz w:val="12"/>
            <w:szCs w:val="12"/>
          </w:rPr>
          <w:t>Shell</w:t>
        </w:r>
      </w:ins>
    </w:p>
    <w:p w:rsidR="008F00BE" w:rsidRDefault="008F00BE" w:rsidP="008F00BE">
      <w:pPr>
        <w:pStyle w:val="2"/>
        <w:pBdr>
          <w:bottom w:val="single" w:sz="4" w:space="6" w:color="EAEAEA"/>
        </w:pBdr>
        <w:shd w:val="clear" w:color="auto" w:fill="FFFFFF"/>
        <w:spacing w:before="138" w:after="138"/>
        <w:rPr>
          <w:ins w:id="728" w:author="Unknown"/>
          <w:rFonts w:ascii="Helvetica" w:hAnsi="Helvetica" w:cs="Helvetica"/>
          <w:color w:val="555555"/>
          <w:sz w:val="21"/>
          <w:szCs w:val="21"/>
        </w:rPr>
      </w:pPr>
      <w:bookmarkStart w:id="729" w:name="标准Gradle插件"/>
      <w:bookmarkEnd w:id="729"/>
      <w:ins w:id="730" w:author="Unknown">
        <w:r>
          <w:rPr>
            <w:rFonts w:ascii="Helvetica" w:hAnsi="Helvetica" w:cs="Helvetica"/>
            <w:color w:val="555555"/>
            <w:sz w:val="21"/>
            <w:szCs w:val="21"/>
          </w:rPr>
          <w:t>标准</w:t>
        </w:r>
        <w:r>
          <w:rPr>
            <w:rFonts w:ascii="Helvetica" w:hAnsi="Helvetica" w:cs="Helvetica"/>
            <w:color w:val="555555"/>
            <w:sz w:val="21"/>
            <w:szCs w:val="21"/>
          </w:rPr>
          <w:t>Gradle</w:t>
        </w:r>
        <w:r>
          <w:rPr>
            <w:rFonts w:ascii="Helvetica" w:hAnsi="Helvetica" w:cs="Helvetica"/>
            <w:color w:val="555555"/>
            <w:sz w:val="21"/>
            <w:szCs w:val="21"/>
          </w:rPr>
          <w:t>插件</w:t>
        </w:r>
      </w:ins>
    </w:p>
    <w:p w:rsidR="008F00BE" w:rsidRDefault="008F00BE" w:rsidP="008F00BE">
      <w:pPr>
        <w:pStyle w:val="a5"/>
        <w:shd w:val="clear" w:color="auto" w:fill="FFFFFF"/>
        <w:spacing w:before="0" w:beforeAutospacing="0" w:after="92" w:afterAutospacing="0"/>
        <w:rPr>
          <w:ins w:id="731" w:author="Unknown"/>
          <w:rFonts w:ascii="Helvetica" w:hAnsi="Helvetica" w:cs="Helvetica"/>
          <w:color w:val="333344"/>
          <w:sz w:val="17"/>
          <w:szCs w:val="17"/>
        </w:rPr>
      </w:pPr>
      <w:ins w:id="732" w:author="Unknown">
        <w:r>
          <w:rPr>
            <w:rFonts w:ascii="Helvetica" w:hAnsi="Helvetica" w:cs="Helvetica"/>
            <w:color w:val="333344"/>
            <w:sz w:val="17"/>
            <w:szCs w:val="17"/>
          </w:rPr>
          <w:t>在</w:t>
        </w:r>
        <w:r>
          <w:rPr>
            <w:rStyle w:val="HTML0"/>
            <w:rFonts w:ascii="Consolas" w:hAnsi="Consolas" w:cs="Consolas"/>
            <w:color w:val="C7254E"/>
            <w:sz w:val="17"/>
            <w:szCs w:val="17"/>
            <w:shd w:val="clear" w:color="auto" w:fill="F9F2F4"/>
          </w:rPr>
          <w:t>Gradle</w:t>
        </w:r>
        <w:r>
          <w:rPr>
            <w:rFonts w:ascii="Helvetica" w:hAnsi="Helvetica" w:cs="Helvetica"/>
            <w:color w:val="333344"/>
            <w:sz w:val="17"/>
            <w:szCs w:val="17"/>
          </w:rPr>
          <w:t>分布中包含不同的插件。</w:t>
        </w:r>
      </w:ins>
    </w:p>
    <w:p w:rsidR="008F00BE" w:rsidRDefault="008F00BE" w:rsidP="008F00BE">
      <w:pPr>
        <w:pStyle w:val="3"/>
        <w:shd w:val="clear" w:color="auto" w:fill="FFFFFF"/>
        <w:spacing w:before="288" w:after="207"/>
        <w:rPr>
          <w:ins w:id="733" w:author="Unknown"/>
          <w:rFonts w:ascii="Helvetica" w:hAnsi="Helvetica" w:cs="Helvetica"/>
          <w:color w:val="555555"/>
          <w:sz w:val="18"/>
          <w:szCs w:val="18"/>
        </w:rPr>
      </w:pPr>
      <w:bookmarkStart w:id="734" w:name="语言插件"/>
      <w:bookmarkEnd w:id="734"/>
      <w:ins w:id="735" w:author="Unknown">
        <w:r>
          <w:rPr>
            <w:rFonts w:ascii="Helvetica" w:hAnsi="Helvetica" w:cs="Helvetica"/>
            <w:color w:val="555555"/>
            <w:sz w:val="18"/>
            <w:szCs w:val="18"/>
          </w:rPr>
          <w:t>语言插件</w:t>
        </w:r>
      </w:ins>
    </w:p>
    <w:p w:rsidR="008F00BE" w:rsidRDefault="008F00BE" w:rsidP="008F00BE">
      <w:pPr>
        <w:pStyle w:val="a5"/>
        <w:shd w:val="clear" w:color="auto" w:fill="FFFFFF"/>
        <w:spacing w:before="0" w:beforeAutospacing="0" w:after="92" w:afterAutospacing="0"/>
        <w:rPr>
          <w:ins w:id="736" w:author="Unknown"/>
          <w:rFonts w:ascii="Helvetica" w:hAnsi="Helvetica" w:cs="Helvetica"/>
          <w:color w:val="333344"/>
          <w:sz w:val="17"/>
          <w:szCs w:val="17"/>
        </w:rPr>
      </w:pPr>
      <w:ins w:id="737" w:author="Unknown">
        <w:r>
          <w:rPr>
            <w:rFonts w:ascii="Helvetica" w:hAnsi="Helvetica" w:cs="Helvetica"/>
            <w:color w:val="333344"/>
            <w:sz w:val="17"/>
            <w:szCs w:val="17"/>
          </w:rPr>
          <w:t>这些插件的添加，让</w:t>
        </w:r>
        <w:r>
          <w:rPr>
            <w:rFonts w:ascii="Helvetica" w:hAnsi="Helvetica" w:cs="Helvetica"/>
            <w:color w:val="333344"/>
            <w:sz w:val="17"/>
            <w:szCs w:val="17"/>
          </w:rPr>
          <w:t>JVM</w:t>
        </w:r>
        <w:r>
          <w:rPr>
            <w:rFonts w:ascii="Helvetica" w:hAnsi="Helvetica" w:cs="Helvetica"/>
            <w:color w:val="333344"/>
            <w:sz w:val="17"/>
            <w:szCs w:val="17"/>
          </w:rPr>
          <w:t>在编译和执行时对各种语言支持。</w:t>
        </w:r>
      </w:ins>
    </w:p>
    <w:tbl>
      <w:tblPr>
        <w:tblW w:w="9677" w:type="dxa"/>
        <w:tblBorders>
          <w:top w:val="single" w:sz="4" w:space="0" w:color="DDDDDD"/>
          <w:lef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"/>
        <w:gridCol w:w="1712"/>
        <w:gridCol w:w="7098"/>
      </w:tblGrid>
      <w:tr w:rsidR="008F00BE" w:rsidTr="008F00BE">
        <w:trPr>
          <w:tblHeader/>
        </w:trPr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jc w:val="center"/>
              <w:rPr>
                <w:rFonts w:ascii="Helvetica" w:eastAsia="宋体" w:hAnsi="Helvetica" w:cs="Helvetica"/>
                <w:b/>
                <w:bCs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bCs/>
                <w:color w:val="333344"/>
                <w:sz w:val="16"/>
                <w:szCs w:val="16"/>
              </w:rPr>
              <w:t>插件</w:t>
            </w:r>
            <w:r>
              <w:rPr>
                <w:rFonts w:ascii="Helvetica" w:hAnsi="Helvetica" w:cs="Helvetica"/>
                <w:b/>
                <w:bCs/>
                <w:color w:val="333344"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jc w:val="center"/>
              <w:rPr>
                <w:rFonts w:ascii="Helvetica" w:eastAsia="宋体" w:hAnsi="Helvetica" w:cs="Helvetica"/>
                <w:b/>
                <w:bCs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bCs/>
                <w:color w:val="333344"/>
                <w:sz w:val="16"/>
                <w:szCs w:val="16"/>
              </w:rPr>
              <w:t>自动应用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jc w:val="center"/>
              <w:rPr>
                <w:rFonts w:ascii="Helvetica" w:eastAsia="宋体" w:hAnsi="Helvetica" w:cs="Helvetica"/>
                <w:b/>
                <w:bCs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bCs/>
                <w:color w:val="333344"/>
                <w:sz w:val="16"/>
                <w:szCs w:val="16"/>
              </w:rPr>
              <w:t>描述</w:t>
            </w:r>
          </w:p>
        </w:tc>
      </w:tr>
      <w:tr w:rsidR="008F00BE" w:rsidTr="008F00BE"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java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java-base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向项目添加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Java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编译，测试和绑定的功能。它作为许多其他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Gradle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插件的基础。</w:t>
            </w:r>
          </w:p>
        </w:tc>
      </w:tr>
      <w:tr w:rsidR="008F00BE" w:rsidTr="008F00BE"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groovy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java,groovy-base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添加对构建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Groovy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项目的支持。</w:t>
            </w:r>
          </w:p>
        </w:tc>
      </w:tr>
      <w:tr w:rsidR="008F00BE" w:rsidTr="008F00BE"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scala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java,scala-base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添加对构建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Scala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项目的支持。</w:t>
            </w:r>
          </w:p>
        </w:tc>
      </w:tr>
      <w:tr w:rsidR="008F00BE" w:rsidTr="008F00BE"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antlr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Java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添加了使用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Antlr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生成解析器的支持。</w:t>
            </w:r>
          </w:p>
        </w:tc>
      </w:tr>
    </w:tbl>
    <w:p w:rsidR="008F00BE" w:rsidRDefault="008F00BE" w:rsidP="008F00BE">
      <w:pPr>
        <w:pStyle w:val="3"/>
        <w:shd w:val="clear" w:color="auto" w:fill="FFFFFF"/>
        <w:spacing w:before="288" w:after="207"/>
        <w:rPr>
          <w:ins w:id="738" w:author="Unknown"/>
          <w:rFonts w:ascii="Helvetica" w:hAnsi="Helvetica" w:cs="Helvetica"/>
          <w:color w:val="555555"/>
          <w:sz w:val="18"/>
          <w:szCs w:val="18"/>
        </w:rPr>
      </w:pPr>
      <w:bookmarkStart w:id="739" w:name="孵化语言插件"/>
      <w:bookmarkEnd w:id="739"/>
      <w:ins w:id="740" w:author="Unknown">
        <w:r>
          <w:rPr>
            <w:rFonts w:ascii="Helvetica" w:hAnsi="Helvetica" w:cs="Helvetica"/>
            <w:color w:val="555555"/>
            <w:sz w:val="18"/>
            <w:szCs w:val="18"/>
          </w:rPr>
          <w:t>孵化语言插件</w:t>
        </w:r>
      </w:ins>
    </w:p>
    <w:p w:rsidR="008F00BE" w:rsidRDefault="008F00BE" w:rsidP="008F00BE">
      <w:pPr>
        <w:pStyle w:val="a5"/>
        <w:shd w:val="clear" w:color="auto" w:fill="FFFFFF"/>
        <w:spacing w:before="0" w:beforeAutospacing="0" w:after="92" w:afterAutospacing="0"/>
        <w:rPr>
          <w:ins w:id="741" w:author="Unknown"/>
          <w:rFonts w:ascii="Helvetica" w:hAnsi="Helvetica" w:cs="Helvetica"/>
          <w:color w:val="333344"/>
          <w:sz w:val="17"/>
          <w:szCs w:val="17"/>
        </w:rPr>
      </w:pPr>
      <w:ins w:id="742" w:author="Unknown">
        <w:r>
          <w:rPr>
            <w:rFonts w:ascii="Helvetica" w:hAnsi="Helvetica" w:cs="Helvetica"/>
            <w:color w:val="333344"/>
            <w:sz w:val="17"/>
            <w:szCs w:val="17"/>
          </w:rPr>
          <w:t>这些插件添加对各种语言的支持。</w:t>
        </w:r>
      </w:ins>
    </w:p>
    <w:tbl>
      <w:tblPr>
        <w:tblW w:w="9677" w:type="dxa"/>
        <w:tblBorders>
          <w:top w:val="single" w:sz="4" w:space="0" w:color="DDDDDD"/>
          <w:lef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8"/>
        <w:gridCol w:w="1335"/>
        <w:gridCol w:w="5894"/>
      </w:tblGrid>
      <w:tr w:rsidR="008F00BE" w:rsidTr="008F00BE">
        <w:trPr>
          <w:tblHeader/>
        </w:trPr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jc w:val="center"/>
              <w:rPr>
                <w:rFonts w:ascii="Helvetica" w:eastAsia="宋体" w:hAnsi="Helvetica" w:cs="Helvetica"/>
                <w:b/>
                <w:bCs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bCs/>
                <w:color w:val="333344"/>
                <w:sz w:val="16"/>
                <w:szCs w:val="16"/>
              </w:rPr>
              <w:t>插件</w:t>
            </w:r>
            <w:r>
              <w:rPr>
                <w:rFonts w:ascii="Helvetica" w:hAnsi="Helvetica" w:cs="Helvetica"/>
                <w:b/>
                <w:bCs/>
                <w:color w:val="333344"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jc w:val="center"/>
              <w:rPr>
                <w:rFonts w:ascii="Helvetica" w:eastAsia="宋体" w:hAnsi="Helvetica" w:cs="Helvetica"/>
                <w:b/>
                <w:bCs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bCs/>
                <w:color w:val="333344"/>
                <w:sz w:val="16"/>
                <w:szCs w:val="16"/>
              </w:rPr>
              <w:t>自动应用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jc w:val="center"/>
              <w:rPr>
                <w:rFonts w:ascii="Helvetica" w:eastAsia="宋体" w:hAnsi="Helvetica" w:cs="Helvetica"/>
                <w:b/>
                <w:bCs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bCs/>
                <w:color w:val="333344"/>
                <w:sz w:val="16"/>
                <w:szCs w:val="16"/>
              </w:rPr>
              <w:t>描述</w:t>
            </w:r>
          </w:p>
        </w:tc>
      </w:tr>
      <w:tr w:rsidR="008F00BE" w:rsidTr="008F00BE"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汇编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向项目添加本地汇编语言功能。</w:t>
            </w:r>
          </w:p>
        </w:tc>
      </w:tr>
      <w:tr w:rsidR="008F00BE" w:rsidTr="008F00BE"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lastRenderedPageBreak/>
              <w:t>c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向项目添加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C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语言的源代码编译功能。</w:t>
            </w:r>
          </w:p>
        </w:tc>
      </w:tr>
      <w:tr w:rsidR="008F00BE" w:rsidTr="008F00BE"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cpp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向项目添加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C++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语言的源代码编译功能。</w:t>
            </w:r>
          </w:p>
        </w:tc>
      </w:tr>
      <w:tr w:rsidR="008F00BE" w:rsidTr="008F00BE"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objective-c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向项目添加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objective-c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语言的源代码编译功能。</w:t>
            </w:r>
          </w:p>
        </w:tc>
      </w:tr>
      <w:tr w:rsidR="008F00BE" w:rsidTr="008F00BE"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objective-cpp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向项目添加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Objective-C++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语言的源代码编译功能。</w:t>
            </w:r>
          </w:p>
        </w:tc>
      </w:tr>
      <w:tr w:rsidR="008F00BE" w:rsidTr="008F00BE"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windows-resources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—</w:t>
            </w:r>
          </w:p>
        </w:tc>
        <w:tc>
          <w:tcPr>
            <w:tcW w:w="0" w:type="auto"/>
            <w:tcBorders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8F00BE" w:rsidRDefault="008F00BE">
            <w:pPr>
              <w:spacing w:after="207"/>
              <w:rPr>
                <w:rFonts w:ascii="Helvetica" w:eastAsia="宋体" w:hAnsi="Helvetica" w:cs="Helvetica"/>
                <w:color w:val="333344"/>
                <w:sz w:val="16"/>
                <w:szCs w:val="16"/>
              </w:rPr>
            </w:pP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添加本机二进制文件包括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Windows</w:t>
            </w:r>
            <w:r>
              <w:rPr>
                <w:rFonts w:ascii="Helvetica" w:hAnsi="Helvetica" w:cs="Helvetica"/>
                <w:color w:val="333344"/>
                <w:sz w:val="16"/>
                <w:szCs w:val="16"/>
              </w:rPr>
              <w:t>资源的支持。</w:t>
            </w:r>
          </w:p>
        </w:tc>
      </w:tr>
    </w:tbl>
    <w:p w:rsidR="008F00BE" w:rsidRDefault="008F00BE" w:rsidP="008F00BE">
      <w:pPr>
        <w:rPr>
          <w:ins w:id="743" w:author="Unknown"/>
          <w:rFonts w:ascii="宋体" w:hAnsi="宋体" w:cs="宋体"/>
          <w:sz w:val="24"/>
          <w:szCs w:val="24"/>
        </w:rPr>
      </w:pPr>
      <w:ins w:id="744" w:author="Unknown">
        <w:r>
          <w:rPr>
            <w:rFonts w:ascii="Helvetica" w:hAnsi="Helvetica" w:cs="Helvetica"/>
            <w:color w:val="333344"/>
            <w:sz w:val="17"/>
            <w:szCs w:val="17"/>
          </w:rPr>
          <w:br/>
        </w:r>
      </w:ins>
    </w:p>
    <w:p w:rsidR="008F00BE" w:rsidRDefault="008F00BE" w:rsidP="008F00BE">
      <w:pPr>
        <w:pStyle w:val="a5"/>
        <w:shd w:val="clear" w:color="auto" w:fill="FFFFFF"/>
        <w:spacing w:before="0" w:beforeAutospacing="0" w:after="92" w:afterAutospacing="0"/>
        <w:rPr>
          <w:ins w:id="745" w:author="Unknown"/>
          <w:rFonts w:ascii="Helvetica" w:hAnsi="Helvetica" w:cs="Helvetica"/>
          <w:color w:val="333344"/>
          <w:sz w:val="17"/>
          <w:szCs w:val="17"/>
        </w:rPr>
      </w:pPr>
      <w:ins w:id="746" w:author="Unknown">
        <w:r>
          <w:rPr>
            <w:rFonts w:ascii="Helvetica" w:hAnsi="Helvetica" w:cs="Helvetica"/>
            <w:color w:val="333344"/>
            <w:sz w:val="17"/>
            <w:szCs w:val="17"/>
          </w:rPr>
          <w:t>本站代码下载：</w: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begin"/>
        </w:r>
        <w:r>
          <w:rPr>
            <w:rFonts w:ascii="Helvetica" w:hAnsi="Helvetica" w:cs="Helvetica"/>
            <w:color w:val="333344"/>
            <w:sz w:val="17"/>
            <w:szCs w:val="17"/>
          </w:rPr>
          <w:instrText xml:space="preserve"> HYPERLINK "http://www.yiibai.com/siteinfo/download.html?from=article" \t "_blank" </w:instrTex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separate"/>
        </w:r>
        <w:r>
          <w:rPr>
            <w:rStyle w:val="a6"/>
            <w:rFonts w:ascii="Helvetica" w:hAnsi="Helvetica" w:cs="Helvetica"/>
            <w:color w:val="3298D6"/>
            <w:sz w:val="17"/>
            <w:szCs w:val="17"/>
          </w:rPr>
          <w:t>http://www.yiibai.com/siteinfo/download.html</w:t>
        </w:r>
        <w:r>
          <w:rPr>
            <w:rFonts w:ascii="Helvetica" w:hAnsi="Helvetica" w:cs="Helvetica"/>
            <w:color w:val="333344"/>
            <w:sz w:val="17"/>
            <w:szCs w:val="17"/>
          </w:rPr>
          <w:fldChar w:fldCharType="end"/>
        </w:r>
      </w:ins>
    </w:p>
    <w:p w:rsidR="008F00BE" w:rsidRDefault="008F00BE">
      <w:pPr>
        <w:widowControl/>
        <w:jc w:val="left"/>
      </w:pPr>
      <w:r>
        <w:br w:type="page"/>
      </w:r>
    </w:p>
    <w:p w:rsidR="004E49CA" w:rsidRDefault="004E49CA" w:rsidP="004E49CA">
      <w:pPr>
        <w:pStyle w:val="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AAAAAA"/>
        </w:rPr>
      </w:pPr>
      <w:r>
        <w:rPr>
          <w:rFonts w:ascii="Helvetica" w:hAnsi="Helvetica" w:cs="Helvetica"/>
          <w:color w:val="AAAAAA"/>
        </w:rPr>
        <w:lastRenderedPageBreak/>
        <w:t>Gradle</w:t>
      </w:r>
      <w:r>
        <w:rPr>
          <w:rFonts w:ascii="Helvetica" w:hAnsi="Helvetica" w:cs="Helvetica"/>
          <w:color w:val="AAAAAA"/>
        </w:rPr>
        <w:t>运行构建</w:t>
      </w:r>
    </w:p>
    <w:p w:rsidR="008F00BE" w:rsidRDefault="008F00BE">
      <w:pPr>
        <w:rPr>
          <w:rFonts w:hint="eastAsia"/>
        </w:rPr>
      </w:pPr>
    </w:p>
    <w:p w:rsidR="004E49CA" w:rsidRDefault="004E49CA" w:rsidP="004E49CA">
      <w:pPr>
        <w:pStyle w:val="a5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Gradle</w:t>
      </w:r>
      <w:r>
        <w:rPr>
          <w:rFonts w:ascii="Helvetica" w:hAnsi="Helvetica" w:cs="Helvetica"/>
          <w:color w:val="333344"/>
          <w:sz w:val="23"/>
          <w:szCs w:val="23"/>
        </w:rPr>
        <w:t>提供了一个命令行来执行构建脚本。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它可以一次执行多个任务。在这里将介绍如何使用不同的选项来执行多个任务。</w:t>
      </w:r>
    </w:p>
    <w:p w:rsidR="004E49CA" w:rsidRDefault="004E49CA" w:rsidP="004E49C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747" w:name="执行多个任务"/>
      <w:bookmarkEnd w:id="747"/>
      <w:r>
        <w:rPr>
          <w:rFonts w:ascii="Helvetica" w:hAnsi="Helvetica" w:cs="Helvetica"/>
          <w:color w:val="555555"/>
          <w:sz w:val="27"/>
          <w:szCs w:val="27"/>
        </w:rPr>
        <w:t>执行多个任务</w:t>
      </w:r>
    </w:p>
    <w:p w:rsidR="004E49CA" w:rsidRDefault="004E49CA" w:rsidP="004E49CA">
      <w:pPr>
        <w:pStyle w:val="a5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Gradle</w:t>
      </w:r>
      <w:r>
        <w:rPr>
          <w:rFonts w:ascii="Helvetica" w:hAnsi="Helvetica" w:cs="Helvetica"/>
          <w:color w:val="333344"/>
          <w:sz w:val="23"/>
          <w:szCs w:val="23"/>
        </w:rPr>
        <w:t>可以从单个构建文件</w:t>
      </w:r>
      <w:r>
        <w:rPr>
          <w:rFonts w:ascii="Helvetica" w:hAnsi="Helvetica" w:cs="Helvetica" w:hint="eastAsia"/>
          <w:color w:val="333344"/>
          <w:sz w:val="23"/>
          <w:szCs w:val="23"/>
        </w:rPr>
        <w:t>-</w:t>
      </w:r>
      <w:r>
        <w:rPr>
          <w:rFonts w:ascii="Helvetica" w:hAnsi="Helvetica" w:cs="Helvetica"/>
          <w:color w:val="333344"/>
          <w:sz w:val="23"/>
          <w:szCs w:val="23"/>
        </w:rPr>
        <w:t>build</w:t>
      </w:r>
      <w:r>
        <w:rPr>
          <w:rFonts w:ascii="Helvetica" w:hAnsi="Helvetica" w:cs="Helvetica" w:hint="eastAsia"/>
          <w:color w:val="333344"/>
          <w:sz w:val="23"/>
          <w:szCs w:val="23"/>
        </w:rPr>
        <w:t>.gradle</w:t>
      </w:r>
      <w:r>
        <w:rPr>
          <w:rFonts w:ascii="Helvetica" w:hAnsi="Helvetica" w:cs="Helvetica"/>
          <w:color w:val="333344"/>
          <w:sz w:val="23"/>
          <w:szCs w:val="23"/>
        </w:rPr>
        <w:t>执行多个任务。使用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gradle</w:t>
      </w:r>
      <w:r>
        <w:rPr>
          <w:rFonts w:ascii="Helvetica" w:hAnsi="Helvetica" w:cs="Helvetica"/>
          <w:color w:val="333344"/>
          <w:sz w:val="23"/>
          <w:szCs w:val="23"/>
        </w:rPr>
        <w:t>命令处理构建文件。</w:t>
      </w:r>
      <w:r w:rsidRPr="00635824">
        <w:rPr>
          <w:rFonts w:ascii="Helvetica" w:hAnsi="Helvetica" w:cs="Helvetica"/>
          <w:color w:val="333344"/>
          <w:sz w:val="23"/>
          <w:szCs w:val="23"/>
          <w:highlight w:val="yellow"/>
        </w:rPr>
        <w:t>此命令将按列出的顺序编译每个任务</w:t>
      </w:r>
      <w:r>
        <w:rPr>
          <w:rFonts w:ascii="Helvetica" w:hAnsi="Helvetica" w:cs="Helvetica"/>
          <w:color w:val="333344"/>
          <w:sz w:val="23"/>
          <w:szCs w:val="23"/>
        </w:rPr>
        <w:t>，并使用不同的选项执行每个任务以及依赖关系。</w:t>
      </w:r>
    </w:p>
    <w:p w:rsidR="004E49CA" w:rsidRDefault="004E49CA" w:rsidP="004E49CA">
      <w:pPr>
        <w:pStyle w:val="a5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8"/>
          <w:rFonts w:ascii="Helvetica" w:hAnsi="Helvetica" w:cs="Helvetica"/>
          <w:color w:val="333344"/>
          <w:sz w:val="23"/>
          <w:szCs w:val="23"/>
        </w:rPr>
        <w:t>示例</w:t>
      </w:r>
      <w:r>
        <w:rPr>
          <w:rStyle w:val="apple-converted-space"/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 xml:space="preserve">- </w:t>
      </w:r>
      <w:r>
        <w:rPr>
          <w:rFonts w:ascii="Helvetica" w:hAnsi="Helvetica" w:cs="Helvetica"/>
          <w:color w:val="333344"/>
          <w:sz w:val="23"/>
          <w:szCs w:val="23"/>
        </w:rPr>
        <w:t>假设有四个任务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  <w:r>
        <w:rPr>
          <w:rStyle w:val="apple-converted-space"/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task1</w:t>
      </w:r>
      <w:r>
        <w:rPr>
          <w:rFonts w:ascii="Helvetica" w:hAnsi="Helvetica" w:cs="Helvetica"/>
          <w:color w:val="333344"/>
          <w:sz w:val="23"/>
          <w:szCs w:val="23"/>
        </w:rPr>
        <w:t>，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task2</w:t>
      </w:r>
      <w:r>
        <w:rPr>
          <w:rFonts w:ascii="Helvetica" w:hAnsi="Helvetica" w:cs="Helvetica"/>
          <w:color w:val="333344"/>
          <w:sz w:val="23"/>
          <w:szCs w:val="23"/>
        </w:rPr>
        <w:t>，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task3</w:t>
      </w:r>
      <w:r>
        <w:rPr>
          <w:rFonts w:ascii="Helvetica" w:hAnsi="Helvetica" w:cs="Helvetica"/>
          <w:color w:val="333344"/>
          <w:sz w:val="23"/>
          <w:szCs w:val="23"/>
        </w:rPr>
        <w:t>和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task4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task3</w:t>
      </w:r>
      <w:r>
        <w:rPr>
          <w:rFonts w:ascii="Helvetica" w:hAnsi="Helvetica" w:cs="Helvetica"/>
          <w:color w:val="333344"/>
          <w:sz w:val="23"/>
          <w:szCs w:val="23"/>
        </w:rPr>
        <w:t>和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task4</w:t>
      </w:r>
      <w:r>
        <w:rPr>
          <w:rFonts w:ascii="Helvetica" w:hAnsi="Helvetica" w:cs="Helvetica"/>
          <w:color w:val="333344"/>
          <w:sz w:val="23"/>
          <w:szCs w:val="23"/>
        </w:rPr>
        <w:t>取决于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task1</w:t>
      </w:r>
      <w:r>
        <w:rPr>
          <w:rFonts w:ascii="Helvetica" w:hAnsi="Helvetica" w:cs="Helvetica"/>
          <w:color w:val="333344"/>
          <w:sz w:val="23"/>
          <w:szCs w:val="23"/>
        </w:rPr>
        <w:t>和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task2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看看下面的图表。</w:t>
      </w:r>
    </w:p>
    <w:p w:rsidR="004E49CA" w:rsidRDefault="004E49CA" w:rsidP="004E49CA">
      <w:pPr>
        <w:pStyle w:val="a5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noProof/>
          <w:color w:val="333344"/>
          <w:sz w:val="23"/>
          <w:szCs w:val="23"/>
        </w:rPr>
        <w:drawing>
          <wp:inline distT="0" distB="0" distL="0" distR="0">
            <wp:extent cx="5727700" cy="1851025"/>
            <wp:effectExtent l="19050" t="0" r="6350" b="0"/>
            <wp:docPr id="7" name="图片 7" descr="http://www.yiibai.com/uploads/images/201610/24/24151031_61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yiibai.com/uploads/images/201610/24/24151031_6117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9CA" w:rsidRDefault="004E49CA" w:rsidP="004E49CA">
      <w:pPr>
        <w:pStyle w:val="a5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在上面的四个任务是相互依赖的，用一个箭头符号表示。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看看下面的代码。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将其复制并粘贴到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build.gradle</w:t>
      </w:r>
      <w:r>
        <w:rPr>
          <w:rFonts w:ascii="Helvetica" w:hAnsi="Helvetica" w:cs="Helvetica"/>
          <w:color w:val="333344"/>
          <w:sz w:val="23"/>
          <w:szCs w:val="23"/>
        </w:rPr>
        <w:t>文件中。</w:t>
      </w: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rStyle w:val="HTML0"/>
          <w:rFonts w:ascii="Consolas" w:hAnsi="Consolas" w:cs="Consolas"/>
          <w:color w:val="000000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task task1 </w:t>
      </w:r>
      <w:r>
        <w:rPr>
          <w:rStyle w:val="token"/>
          <w:rFonts w:ascii="Consolas" w:hAnsi="Consolas" w:cs="Consolas"/>
          <w:color w:val="A67F59"/>
          <w:sz w:val="20"/>
          <w:szCs w:val="20"/>
        </w:rPr>
        <w:t>&lt;&lt;</w:t>
      </w: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{</w:t>
      </w: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rStyle w:val="HTML0"/>
          <w:rFonts w:ascii="Consolas" w:hAnsi="Consolas" w:cs="Consolas"/>
          <w:color w:val="000000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   println </w:t>
      </w:r>
      <w:r>
        <w:rPr>
          <w:rStyle w:val="token"/>
          <w:rFonts w:ascii="Consolas" w:hAnsi="Consolas" w:cs="Consolas"/>
          <w:color w:val="669900"/>
          <w:sz w:val="20"/>
          <w:szCs w:val="20"/>
        </w:rPr>
        <w:t>'compiling source #1'</w:t>
      </w: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rStyle w:val="HTML0"/>
          <w:rFonts w:ascii="Consolas" w:hAnsi="Consolas" w:cs="Consolas"/>
          <w:color w:val="000000"/>
          <w:sz w:val="20"/>
          <w:szCs w:val="20"/>
        </w:rPr>
      </w:pPr>
      <w:r>
        <w:rPr>
          <w:rStyle w:val="token"/>
          <w:rFonts w:ascii="Consolas" w:hAnsi="Consolas" w:cs="Consolas"/>
          <w:color w:val="999999"/>
          <w:sz w:val="20"/>
          <w:szCs w:val="20"/>
        </w:rPr>
        <w:t>}</w:t>
      </w: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rStyle w:val="HTML0"/>
          <w:rFonts w:ascii="Consolas" w:hAnsi="Consolas" w:cs="Consolas"/>
          <w:color w:val="000000"/>
          <w:sz w:val="20"/>
          <w:szCs w:val="20"/>
        </w:rPr>
      </w:pP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rStyle w:val="HTML0"/>
          <w:rFonts w:ascii="Consolas" w:hAnsi="Consolas" w:cs="Consolas"/>
          <w:color w:val="000000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task </w:t>
      </w:r>
      <w:r>
        <w:rPr>
          <w:rStyle w:val="token"/>
          <w:rFonts w:ascii="Consolas" w:hAnsi="Consolas" w:cs="Consolas"/>
          <w:color w:val="DD4A68"/>
          <w:sz w:val="20"/>
          <w:szCs w:val="20"/>
        </w:rPr>
        <w:t>task2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(</w:t>
      </w:r>
      <w:r>
        <w:rPr>
          <w:rStyle w:val="HTML0"/>
          <w:rFonts w:ascii="Consolas" w:hAnsi="Consolas" w:cs="Consolas"/>
          <w:color w:val="000000"/>
          <w:sz w:val="20"/>
          <w:szCs w:val="20"/>
        </w:rPr>
        <w:t>dependsOn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:</w:t>
      </w: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 task1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)</w:t>
      </w: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A67F59"/>
          <w:sz w:val="20"/>
          <w:szCs w:val="20"/>
        </w:rPr>
        <w:t>&lt;&lt;</w:t>
      </w: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{</w:t>
      </w: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rStyle w:val="HTML0"/>
          <w:rFonts w:ascii="Consolas" w:hAnsi="Consolas" w:cs="Consolas"/>
          <w:color w:val="000000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   println </w:t>
      </w:r>
      <w:r>
        <w:rPr>
          <w:rStyle w:val="token"/>
          <w:rFonts w:ascii="Consolas" w:hAnsi="Consolas" w:cs="Consolas"/>
          <w:color w:val="669900"/>
          <w:sz w:val="20"/>
          <w:szCs w:val="20"/>
        </w:rPr>
        <w:t>'compiling unit tests #2'</w:t>
      </w: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rStyle w:val="HTML0"/>
          <w:rFonts w:ascii="Consolas" w:hAnsi="Consolas" w:cs="Consolas"/>
          <w:color w:val="000000"/>
          <w:sz w:val="20"/>
          <w:szCs w:val="20"/>
        </w:rPr>
      </w:pPr>
      <w:r>
        <w:rPr>
          <w:rStyle w:val="token"/>
          <w:rFonts w:ascii="Consolas" w:hAnsi="Consolas" w:cs="Consolas"/>
          <w:color w:val="999999"/>
          <w:sz w:val="20"/>
          <w:szCs w:val="20"/>
        </w:rPr>
        <w:t>}</w:t>
      </w: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rStyle w:val="HTML0"/>
          <w:rFonts w:ascii="Consolas" w:hAnsi="Consolas" w:cs="Consolas"/>
          <w:color w:val="000000"/>
          <w:sz w:val="20"/>
          <w:szCs w:val="20"/>
        </w:rPr>
      </w:pP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rStyle w:val="HTML0"/>
          <w:rFonts w:ascii="Consolas" w:hAnsi="Consolas" w:cs="Consolas"/>
          <w:color w:val="000000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task </w:t>
      </w:r>
      <w:r>
        <w:rPr>
          <w:rStyle w:val="token"/>
          <w:rFonts w:ascii="Consolas" w:hAnsi="Consolas" w:cs="Consolas"/>
          <w:color w:val="DD4A68"/>
          <w:sz w:val="20"/>
          <w:szCs w:val="20"/>
        </w:rPr>
        <w:t>task3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(</w:t>
      </w:r>
      <w:r>
        <w:rPr>
          <w:rStyle w:val="HTML0"/>
          <w:rFonts w:ascii="Consolas" w:hAnsi="Consolas" w:cs="Consolas"/>
          <w:color w:val="000000"/>
          <w:sz w:val="20"/>
          <w:szCs w:val="20"/>
        </w:rPr>
        <w:t>dependsOn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:</w:t>
      </w: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[</w:t>
      </w:r>
      <w:r>
        <w:rPr>
          <w:rStyle w:val="HTML0"/>
          <w:rFonts w:ascii="Consolas" w:hAnsi="Consolas" w:cs="Consolas"/>
          <w:color w:val="000000"/>
          <w:sz w:val="20"/>
          <w:szCs w:val="20"/>
        </w:rPr>
        <w:t>task1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,</w:t>
      </w: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 task2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])</w:t>
      </w: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A67F59"/>
          <w:sz w:val="20"/>
          <w:szCs w:val="20"/>
        </w:rPr>
        <w:t>&lt;&lt;</w:t>
      </w: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{</w:t>
      </w: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rStyle w:val="HTML0"/>
          <w:rFonts w:ascii="Consolas" w:hAnsi="Consolas" w:cs="Consolas"/>
          <w:color w:val="000000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   println </w:t>
      </w:r>
      <w:r>
        <w:rPr>
          <w:rStyle w:val="token"/>
          <w:rFonts w:ascii="Consolas" w:hAnsi="Consolas" w:cs="Consolas"/>
          <w:color w:val="669900"/>
          <w:sz w:val="20"/>
          <w:szCs w:val="20"/>
        </w:rPr>
        <w:t>'running unit tests #3'</w:t>
      </w: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rStyle w:val="HTML0"/>
          <w:rFonts w:ascii="Consolas" w:hAnsi="Consolas" w:cs="Consolas"/>
          <w:color w:val="000000"/>
          <w:sz w:val="20"/>
          <w:szCs w:val="20"/>
        </w:rPr>
      </w:pPr>
      <w:r>
        <w:rPr>
          <w:rStyle w:val="token"/>
          <w:rFonts w:ascii="Consolas" w:hAnsi="Consolas" w:cs="Consolas"/>
          <w:color w:val="999999"/>
          <w:sz w:val="20"/>
          <w:szCs w:val="20"/>
        </w:rPr>
        <w:t>}</w:t>
      </w: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rStyle w:val="HTML0"/>
          <w:rFonts w:ascii="Consolas" w:hAnsi="Consolas" w:cs="Consolas"/>
          <w:color w:val="000000"/>
          <w:sz w:val="20"/>
          <w:szCs w:val="20"/>
        </w:rPr>
      </w:pP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rStyle w:val="HTML0"/>
          <w:rFonts w:ascii="Consolas" w:hAnsi="Consolas" w:cs="Consolas"/>
          <w:color w:val="000000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20"/>
          <w:szCs w:val="20"/>
        </w:rPr>
        <w:lastRenderedPageBreak/>
        <w:t xml:space="preserve">task </w:t>
      </w:r>
      <w:r>
        <w:rPr>
          <w:rStyle w:val="token"/>
          <w:rFonts w:ascii="Consolas" w:hAnsi="Consolas" w:cs="Consolas"/>
          <w:color w:val="DD4A68"/>
          <w:sz w:val="20"/>
          <w:szCs w:val="20"/>
        </w:rPr>
        <w:t>task4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(</w:t>
      </w:r>
      <w:r>
        <w:rPr>
          <w:rStyle w:val="HTML0"/>
          <w:rFonts w:ascii="Consolas" w:hAnsi="Consolas" w:cs="Consolas"/>
          <w:color w:val="000000"/>
          <w:sz w:val="20"/>
          <w:szCs w:val="20"/>
        </w:rPr>
        <w:t>dependsOn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:</w:t>
      </w: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[</w:t>
      </w:r>
      <w:r>
        <w:rPr>
          <w:rStyle w:val="HTML0"/>
          <w:rFonts w:ascii="Consolas" w:hAnsi="Consolas" w:cs="Consolas"/>
          <w:color w:val="000000"/>
          <w:sz w:val="20"/>
          <w:szCs w:val="20"/>
        </w:rPr>
        <w:t>task1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,</w:t>
      </w: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 task3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])</w:t>
      </w: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A67F59"/>
          <w:sz w:val="20"/>
          <w:szCs w:val="20"/>
        </w:rPr>
        <w:t>&lt;&lt;</w:t>
      </w: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{</w:t>
      </w: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rStyle w:val="HTML0"/>
          <w:rFonts w:ascii="Consolas" w:hAnsi="Consolas" w:cs="Consolas"/>
          <w:color w:val="000000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   println </w:t>
      </w:r>
      <w:r>
        <w:rPr>
          <w:rStyle w:val="token"/>
          <w:rFonts w:ascii="Consolas" w:hAnsi="Consolas" w:cs="Consolas"/>
          <w:color w:val="669900"/>
          <w:sz w:val="20"/>
          <w:szCs w:val="20"/>
        </w:rPr>
        <w:t>'building the distribution #4'</w:t>
      </w: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rStyle w:val="HTML0"/>
          <w:rFonts w:ascii="Consolas" w:hAnsi="Consolas" w:cs="Consolas"/>
          <w:color w:val="000000"/>
          <w:sz w:val="20"/>
          <w:szCs w:val="20"/>
        </w:rPr>
      </w:pPr>
      <w:r>
        <w:rPr>
          <w:rStyle w:val="token"/>
          <w:rFonts w:ascii="Consolas" w:hAnsi="Consolas" w:cs="Consolas"/>
          <w:color w:val="999999"/>
          <w:sz w:val="20"/>
          <w:szCs w:val="20"/>
        </w:rPr>
        <w:t>}</w:t>
      </w:r>
    </w:p>
    <w:p w:rsidR="004E49CA" w:rsidRDefault="004E49CA" w:rsidP="004E49CA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BBBBB"/>
          <w:sz w:val="16"/>
          <w:szCs w:val="16"/>
        </w:rPr>
        <w:t>Groovy</w:t>
      </w:r>
    </w:p>
    <w:p w:rsidR="004E49CA" w:rsidRDefault="004E49CA" w:rsidP="004E49CA">
      <w:pPr>
        <w:pStyle w:val="a5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使用以下代码来编译和执行上述任务。如果命令执行成功，将获得以下输出</w:t>
      </w:r>
      <w:r>
        <w:rPr>
          <w:rFonts w:ascii="Helvetica" w:hAnsi="Helvetica" w:cs="Helvetica"/>
          <w:color w:val="333344"/>
          <w:sz w:val="23"/>
          <w:szCs w:val="23"/>
        </w:rPr>
        <w:t xml:space="preserve"> -</w:t>
      </w: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48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749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D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token"/>
            <w:rFonts w:ascii="Consolas" w:hAnsi="Consolas" w:cs="Consolas"/>
            <w:color w:val="EE9900"/>
            <w:sz w:val="20"/>
            <w:szCs w:val="20"/>
          </w:rPr>
          <w:t>/worksp/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yiibai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com</w:t>
        </w:r>
        <w:r>
          <w:rPr>
            <w:rStyle w:val="token"/>
            <w:rFonts w:ascii="Consolas" w:hAnsi="Consolas" w:cs="Consolas"/>
            <w:color w:val="EE9900"/>
            <w:sz w:val="20"/>
            <w:szCs w:val="20"/>
          </w:rPr>
          <w:t>/gradle-3.1/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study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script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&gt;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gradle task4 task1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50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751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task1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52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753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compiling source #</w:t>
        </w:r>
        <w:r>
          <w:rPr>
            <w:rStyle w:val="token"/>
            <w:rFonts w:ascii="Consolas" w:hAnsi="Consolas" w:cs="Consolas"/>
            <w:color w:val="990055"/>
            <w:sz w:val="20"/>
            <w:szCs w:val="20"/>
          </w:rPr>
          <w:t>1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54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755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task2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56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757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compiling unit tests #</w:t>
        </w:r>
        <w:r>
          <w:rPr>
            <w:rStyle w:val="token"/>
            <w:rFonts w:ascii="Consolas" w:hAnsi="Consolas" w:cs="Consolas"/>
            <w:color w:val="990055"/>
            <w:sz w:val="20"/>
            <w:szCs w:val="20"/>
          </w:rPr>
          <w:t>2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58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759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task3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60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761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running unit tests #</w:t>
        </w:r>
        <w:r>
          <w:rPr>
            <w:rStyle w:val="token"/>
            <w:rFonts w:ascii="Consolas" w:hAnsi="Consolas" w:cs="Consolas"/>
            <w:color w:val="990055"/>
            <w:sz w:val="20"/>
            <w:szCs w:val="20"/>
          </w:rPr>
          <w:t>3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62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763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task4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64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765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building the distribution #</w:t>
        </w:r>
        <w:r>
          <w:rPr>
            <w:rStyle w:val="token"/>
            <w:rFonts w:ascii="Consolas" w:hAnsi="Consolas" w:cs="Consolas"/>
            <w:color w:val="990055"/>
            <w:sz w:val="20"/>
            <w:szCs w:val="20"/>
          </w:rPr>
          <w:t>4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66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67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768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BUILD SUCCESSFUL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69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70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771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Total time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990055"/>
            <w:sz w:val="20"/>
            <w:szCs w:val="20"/>
          </w:rPr>
          <w:t>1.265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secs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rPr>
          <w:ins w:id="772" w:author="Unknown"/>
          <w:rFonts w:ascii="Consolas" w:hAnsi="Consolas" w:cs="Consolas"/>
          <w:color w:val="000000"/>
          <w:sz w:val="20"/>
          <w:szCs w:val="20"/>
        </w:rPr>
      </w:pPr>
      <w:ins w:id="773" w:author="Unknown">
        <w:r>
          <w:rPr>
            <w:rFonts w:ascii="Consolas" w:hAnsi="Consolas" w:cs="Consolas"/>
            <w:color w:val="BBBBBB"/>
            <w:sz w:val="16"/>
            <w:szCs w:val="16"/>
          </w:rPr>
          <w:t>Groovy</w:t>
        </w:r>
      </w:ins>
    </w:p>
    <w:p w:rsidR="004E49CA" w:rsidRPr="0064133E" w:rsidRDefault="004E49CA" w:rsidP="0064133E">
      <w:pPr>
        <w:jc w:val="left"/>
        <w:rPr>
          <w:ins w:id="774" w:author="Unknown"/>
          <w:sz w:val="30"/>
          <w:szCs w:val="30"/>
        </w:rPr>
      </w:pPr>
      <w:bookmarkStart w:id="775" w:name="排除任务"/>
      <w:bookmarkEnd w:id="775"/>
      <w:ins w:id="776" w:author="Unknown">
        <w:r w:rsidRPr="0064133E">
          <w:rPr>
            <w:sz w:val="30"/>
            <w:szCs w:val="30"/>
          </w:rPr>
          <w:t>排除任务</w:t>
        </w:r>
      </w:ins>
    </w:p>
    <w:p w:rsidR="004E49CA" w:rsidRDefault="004E49CA" w:rsidP="004E49CA">
      <w:pPr>
        <w:pStyle w:val="a5"/>
        <w:shd w:val="clear" w:color="auto" w:fill="FFFFFF"/>
        <w:spacing w:before="0" w:beforeAutospacing="0" w:after="120" w:afterAutospacing="0"/>
        <w:rPr>
          <w:ins w:id="777" w:author="Unknown"/>
          <w:rFonts w:ascii="Helvetica" w:hAnsi="Helvetica" w:cs="Helvetica"/>
          <w:color w:val="333344"/>
          <w:sz w:val="23"/>
          <w:szCs w:val="23"/>
        </w:rPr>
      </w:pPr>
      <w:ins w:id="778" w:author="Unknown">
        <w:r>
          <w:rPr>
            <w:rFonts w:ascii="Helvetica" w:hAnsi="Helvetica" w:cs="Helvetica"/>
            <w:color w:val="333344"/>
            <w:sz w:val="23"/>
            <w:szCs w:val="23"/>
          </w:rPr>
          <w:t>要执行中排除某个任务时，可以在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gradle</w:t>
        </w:r>
        <w:r>
          <w:rPr>
            <w:rFonts w:ascii="Helvetica" w:hAnsi="Helvetica" w:cs="Helvetica"/>
            <w:color w:val="333344"/>
            <w:sz w:val="23"/>
            <w:szCs w:val="23"/>
          </w:rPr>
          <w:t>命令中使用</w:t>
        </w:r>
        <w:r w:rsidRPr="0064133E"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-x</w:t>
        </w:r>
        <w:r w:rsidRPr="0064133E">
          <w:rPr>
            <w:rFonts w:ascii="Helvetica" w:hAnsi="Helvetica" w:cs="Helvetica"/>
            <w:color w:val="333344"/>
            <w:sz w:val="23"/>
            <w:szCs w:val="23"/>
            <w:highlight w:val="yellow"/>
          </w:rPr>
          <w:t>选项</w:t>
        </w:r>
        <w:r>
          <w:rPr>
            <w:rFonts w:ascii="Helvetica" w:hAnsi="Helvetica" w:cs="Helvetica"/>
            <w:color w:val="333344"/>
            <w:sz w:val="23"/>
            <w:szCs w:val="23"/>
          </w:rPr>
          <w:t>，并指出要排除的任务的名称。</w:t>
        </w:r>
        <w:r>
          <w:rPr>
            <w:rFonts w:ascii="Helvetica" w:hAnsi="Helvetica" w:cs="Helvetica"/>
            <w:color w:val="333344"/>
            <w:sz w:val="23"/>
            <w:szCs w:val="23"/>
          </w:rPr>
          <w:br/>
        </w:r>
        <w:r>
          <w:rPr>
            <w:rFonts w:ascii="Helvetica" w:hAnsi="Helvetica" w:cs="Helvetica"/>
            <w:color w:val="333344"/>
            <w:sz w:val="23"/>
            <w:szCs w:val="23"/>
          </w:rPr>
          <w:t>使用以下命令用于从上面的脚本中排除</w:t>
        </w:r>
        <w:r>
          <w:rPr>
            <w:rStyle w:val="apple-converted-space"/>
            <w:rFonts w:ascii="Helvetica" w:hAnsi="Helvetica" w:cs="Helvetica"/>
            <w:color w:val="333344"/>
            <w:sz w:val="23"/>
            <w:szCs w:val="23"/>
          </w:rPr>
          <w:t> 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task1</w:t>
        </w:r>
        <w:r>
          <w:rPr>
            <w:rStyle w:val="apple-converted-space"/>
            <w:rFonts w:ascii="Helvetica" w:hAnsi="Helvetica" w:cs="Helvetica"/>
            <w:color w:val="333344"/>
            <w:sz w:val="23"/>
            <w:szCs w:val="23"/>
          </w:rPr>
          <w:t> </w:t>
        </w:r>
        <w:r>
          <w:rPr>
            <w:rFonts w:ascii="Helvetica" w:hAnsi="Helvetica" w:cs="Helvetica"/>
            <w:color w:val="333344"/>
            <w:sz w:val="23"/>
            <w:szCs w:val="23"/>
          </w:rPr>
          <w:t>这个任务。</w:t>
        </w:r>
        <w:r>
          <w:rPr>
            <w:rFonts w:ascii="Helvetica" w:hAnsi="Helvetica" w:cs="Helvetica"/>
            <w:color w:val="333344"/>
            <w:sz w:val="23"/>
            <w:szCs w:val="23"/>
          </w:rPr>
          <w:br/>
        </w:r>
        <w:r>
          <w:rPr>
            <w:rFonts w:ascii="Helvetica" w:hAnsi="Helvetica" w:cs="Helvetica"/>
            <w:color w:val="333344"/>
            <w:sz w:val="23"/>
            <w:szCs w:val="23"/>
          </w:rPr>
          <w:t>使用以下代码来编译和执行上述任务。如果命令执行成功，将获得以下输出</w:t>
        </w:r>
        <w:r>
          <w:rPr>
            <w:rFonts w:ascii="Helvetica" w:hAnsi="Helvetica" w:cs="Helvetica"/>
            <w:color w:val="333344"/>
            <w:sz w:val="23"/>
            <w:szCs w:val="23"/>
          </w:rPr>
          <w:t xml:space="preserve"> -</w:t>
        </w:r>
      </w:ins>
    </w:p>
    <w:p w:rsidR="004E49CA" w:rsidRPr="0064133E" w:rsidRDefault="004E49CA" w:rsidP="004E49CA">
      <w:pPr>
        <w:pStyle w:val="HTML"/>
        <w:shd w:val="clear" w:color="auto" w:fill="F5F2F0"/>
        <w:spacing w:before="120" w:after="120"/>
        <w:ind w:right="60"/>
        <w:rPr>
          <w:ins w:id="779" w:author="Unknown"/>
          <w:rStyle w:val="HTML0"/>
          <w:rFonts w:ascii="Consolas" w:hAnsi="Consolas" w:cs="Consolas"/>
          <w:color w:val="000000"/>
          <w:sz w:val="20"/>
          <w:szCs w:val="20"/>
          <w:shd w:val="clear" w:color="auto" w:fill="FFFF00"/>
        </w:rPr>
      </w:pPr>
      <w:ins w:id="780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D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token"/>
            <w:rFonts w:ascii="Consolas" w:hAnsi="Consolas" w:cs="Consolas"/>
            <w:color w:val="EE9900"/>
            <w:sz w:val="20"/>
            <w:szCs w:val="20"/>
          </w:rPr>
          <w:t>/worksp/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yiibai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com</w:t>
        </w:r>
        <w:r>
          <w:rPr>
            <w:rStyle w:val="token"/>
            <w:rFonts w:ascii="Consolas" w:hAnsi="Consolas" w:cs="Consolas"/>
            <w:color w:val="EE9900"/>
            <w:sz w:val="20"/>
            <w:szCs w:val="20"/>
          </w:rPr>
          <w:t>/gradle-3.1/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study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script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&gt;</w:t>
        </w:r>
        <w:r w:rsidRPr="0064133E">
          <w:rPr>
            <w:rStyle w:val="HTML0"/>
            <w:rFonts w:ascii="Consolas" w:hAnsi="Consolas" w:cs="Consolas"/>
            <w:color w:val="000000"/>
            <w:sz w:val="20"/>
            <w:szCs w:val="20"/>
            <w:shd w:val="clear" w:color="auto" w:fill="FFFF00"/>
          </w:rPr>
          <w:t xml:space="preserve">gradle task4 </w:t>
        </w:r>
        <w:r w:rsidRPr="0064133E">
          <w:rPr>
            <w:rStyle w:val="token"/>
            <w:rFonts w:ascii="Consolas" w:hAnsi="Consolas" w:cs="Consolas"/>
            <w:color w:val="A67F59"/>
            <w:sz w:val="20"/>
            <w:szCs w:val="20"/>
            <w:shd w:val="clear" w:color="auto" w:fill="FFFF00"/>
          </w:rPr>
          <w:t>-</w:t>
        </w:r>
        <w:r w:rsidRPr="0064133E">
          <w:rPr>
            <w:rStyle w:val="HTML0"/>
            <w:rFonts w:ascii="Consolas" w:hAnsi="Consolas" w:cs="Consolas"/>
            <w:color w:val="000000"/>
            <w:sz w:val="20"/>
            <w:szCs w:val="20"/>
            <w:shd w:val="clear" w:color="auto" w:fill="FFFF00"/>
          </w:rPr>
          <w:t>x task1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81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782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task2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83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784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compiling unit tests #</w:t>
        </w:r>
        <w:r>
          <w:rPr>
            <w:rStyle w:val="token"/>
            <w:rFonts w:ascii="Consolas" w:hAnsi="Consolas" w:cs="Consolas"/>
            <w:color w:val="990055"/>
            <w:sz w:val="20"/>
            <w:szCs w:val="20"/>
          </w:rPr>
          <w:t>2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85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786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task3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87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788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running unit tests #</w:t>
        </w:r>
        <w:r>
          <w:rPr>
            <w:rStyle w:val="token"/>
            <w:rFonts w:ascii="Consolas" w:hAnsi="Consolas" w:cs="Consolas"/>
            <w:color w:val="990055"/>
            <w:sz w:val="20"/>
            <w:szCs w:val="20"/>
          </w:rPr>
          <w:t>3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89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790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task4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91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792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building the distribution #</w:t>
        </w:r>
        <w:r>
          <w:rPr>
            <w:rStyle w:val="token"/>
            <w:rFonts w:ascii="Consolas" w:hAnsi="Consolas" w:cs="Consolas"/>
            <w:color w:val="990055"/>
            <w:sz w:val="20"/>
            <w:szCs w:val="20"/>
          </w:rPr>
          <w:t>4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93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94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795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BUILD SUCCESSFUL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96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797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798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Total time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990055"/>
            <w:sz w:val="20"/>
            <w:szCs w:val="20"/>
          </w:rPr>
          <w:t>1.272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secs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rPr>
          <w:ins w:id="799" w:author="Unknown"/>
          <w:rFonts w:ascii="Consolas" w:hAnsi="Consolas" w:cs="Consolas"/>
          <w:color w:val="000000"/>
          <w:sz w:val="20"/>
          <w:szCs w:val="20"/>
        </w:rPr>
      </w:pPr>
      <w:ins w:id="800" w:author="Unknown">
        <w:r>
          <w:rPr>
            <w:rFonts w:ascii="Consolas" w:hAnsi="Consolas" w:cs="Consolas"/>
            <w:color w:val="BBBBBB"/>
            <w:sz w:val="16"/>
            <w:szCs w:val="16"/>
          </w:rPr>
          <w:t>Groovy</w:t>
        </w:r>
      </w:ins>
    </w:p>
    <w:p w:rsidR="004E49CA" w:rsidRDefault="004E49CA" w:rsidP="004E49C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ins w:id="801" w:author="Unknown"/>
          <w:rFonts w:ascii="Helvetica" w:hAnsi="Helvetica" w:cs="Helvetica"/>
          <w:color w:val="555555"/>
          <w:sz w:val="27"/>
          <w:szCs w:val="27"/>
        </w:rPr>
      </w:pPr>
      <w:bookmarkStart w:id="802" w:name="发生故障时继续构建"/>
      <w:bookmarkEnd w:id="802"/>
      <w:ins w:id="803" w:author="Unknown">
        <w:r>
          <w:rPr>
            <w:rFonts w:ascii="Helvetica" w:hAnsi="Helvetica" w:cs="Helvetica"/>
            <w:color w:val="555555"/>
            <w:sz w:val="27"/>
            <w:szCs w:val="27"/>
          </w:rPr>
          <w:t>发生故障时继续构建</w:t>
        </w:r>
      </w:ins>
    </w:p>
    <w:p w:rsidR="004E49CA" w:rsidRDefault="004E49CA" w:rsidP="004E49CA">
      <w:pPr>
        <w:pStyle w:val="a5"/>
        <w:shd w:val="clear" w:color="auto" w:fill="FFFFFF"/>
        <w:spacing w:before="0" w:beforeAutospacing="0" w:after="120" w:afterAutospacing="0"/>
        <w:rPr>
          <w:ins w:id="804" w:author="Unknown"/>
          <w:rFonts w:ascii="Helvetica" w:hAnsi="Helvetica" w:cs="Helvetica"/>
          <w:color w:val="333344"/>
          <w:sz w:val="23"/>
          <w:szCs w:val="23"/>
        </w:rPr>
      </w:pPr>
      <w:ins w:id="805" w:author="Unknown">
        <w:r>
          <w:rPr>
            <w:rFonts w:ascii="Helvetica" w:hAnsi="Helvetica" w:cs="Helvetica"/>
            <w:color w:val="333344"/>
            <w:sz w:val="23"/>
            <w:szCs w:val="23"/>
          </w:rPr>
          <w:t>Gradle</w:t>
        </w:r>
        <w:r>
          <w:rPr>
            <w:rFonts w:ascii="Helvetica" w:hAnsi="Helvetica" w:cs="Helvetica"/>
            <w:color w:val="333344"/>
            <w:sz w:val="23"/>
            <w:szCs w:val="23"/>
          </w:rPr>
          <w:t>将在任何任务失败时立即中止执行。但是有时我们希望即使发生故障，也可以继续执行。</w:t>
        </w:r>
        <w:r>
          <w:rPr>
            <w:rFonts w:ascii="Helvetica" w:hAnsi="Helvetica" w:cs="Helvetica"/>
            <w:color w:val="333344"/>
            <w:sz w:val="23"/>
            <w:szCs w:val="23"/>
          </w:rPr>
          <w:t xml:space="preserve"> </w:t>
        </w:r>
        <w:r>
          <w:rPr>
            <w:rFonts w:ascii="Helvetica" w:hAnsi="Helvetica" w:cs="Helvetica"/>
            <w:color w:val="333344"/>
            <w:sz w:val="23"/>
            <w:szCs w:val="23"/>
          </w:rPr>
          <w:t>为此，要在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gradle</w:t>
        </w:r>
        <w:r>
          <w:rPr>
            <w:rFonts w:ascii="Helvetica" w:hAnsi="Helvetica" w:cs="Helvetica"/>
            <w:color w:val="333344"/>
            <w:sz w:val="23"/>
            <w:szCs w:val="23"/>
          </w:rPr>
          <w:t>命令使用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-continue</w:t>
        </w:r>
        <w:r>
          <w:rPr>
            <w:rFonts w:ascii="Helvetica" w:hAnsi="Helvetica" w:cs="Helvetica"/>
            <w:color w:val="333344"/>
            <w:sz w:val="23"/>
            <w:szCs w:val="23"/>
          </w:rPr>
          <w:t>选项。它分别处理每个任务及其依赖关系。</w:t>
        </w:r>
        <w:r>
          <w:rPr>
            <w:rFonts w:ascii="Helvetica" w:hAnsi="Helvetica" w:cs="Helvetica"/>
            <w:color w:val="333344"/>
            <w:sz w:val="23"/>
            <w:szCs w:val="23"/>
          </w:rPr>
          <w:t xml:space="preserve"> </w:t>
        </w:r>
        <w:r w:rsidRPr="006B2E5A">
          <w:rPr>
            <w:rFonts w:ascii="Helvetica" w:hAnsi="Helvetica" w:cs="Helvetica"/>
            <w:color w:val="333344"/>
            <w:sz w:val="23"/>
            <w:szCs w:val="23"/>
            <w:highlight w:val="yellow"/>
          </w:rPr>
          <w:t>重要的是，它将捕获每个遇到的故障，并在构建的执行结束时生成报告</w:t>
        </w:r>
        <w:r>
          <w:rPr>
            <w:rFonts w:ascii="Helvetica" w:hAnsi="Helvetica" w:cs="Helvetica"/>
            <w:color w:val="333344"/>
            <w:sz w:val="23"/>
            <w:szCs w:val="23"/>
          </w:rPr>
          <w:t>。</w:t>
        </w:r>
        <w:r>
          <w:rPr>
            <w:rFonts w:ascii="Helvetica" w:hAnsi="Helvetica" w:cs="Helvetica"/>
            <w:color w:val="333344"/>
            <w:sz w:val="23"/>
            <w:szCs w:val="23"/>
          </w:rPr>
          <w:t xml:space="preserve"> </w:t>
        </w:r>
        <w:r>
          <w:rPr>
            <w:rFonts w:ascii="Helvetica" w:hAnsi="Helvetica" w:cs="Helvetica"/>
            <w:color w:val="333344"/>
            <w:sz w:val="23"/>
            <w:szCs w:val="23"/>
          </w:rPr>
          <w:t>假设一个任务失败，那么相关的后续依懒任务也不会被执行。</w:t>
        </w:r>
      </w:ins>
    </w:p>
    <w:p w:rsidR="004E49CA" w:rsidRDefault="004E49CA" w:rsidP="004E49C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ins w:id="806" w:author="Unknown"/>
          <w:rFonts w:ascii="Helvetica" w:hAnsi="Helvetica" w:cs="Helvetica"/>
          <w:color w:val="555555"/>
          <w:sz w:val="27"/>
          <w:szCs w:val="27"/>
        </w:rPr>
      </w:pPr>
      <w:bookmarkStart w:id="807" w:name="选择执行哪些构建"/>
      <w:bookmarkEnd w:id="807"/>
      <w:ins w:id="808" w:author="Unknown">
        <w:r>
          <w:rPr>
            <w:rFonts w:ascii="Helvetica" w:hAnsi="Helvetica" w:cs="Helvetica"/>
            <w:color w:val="555555"/>
            <w:sz w:val="27"/>
            <w:szCs w:val="27"/>
          </w:rPr>
          <w:t>选择执行哪些构建</w:t>
        </w:r>
      </w:ins>
    </w:p>
    <w:p w:rsidR="004E49CA" w:rsidRDefault="004E49CA" w:rsidP="004E49CA">
      <w:pPr>
        <w:pStyle w:val="a5"/>
        <w:shd w:val="clear" w:color="auto" w:fill="FFFFFF"/>
        <w:spacing w:before="0" w:beforeAutospacing="0" w:after="120" w:afterAutospacing="0"/>
        <w:rPr>
          <w:ins w:id="809" w:author="Unknown"/>
          <w:rFonts w:ascii="Helvetica" w:hAnsi="Helvetica" w:cs="Helvetica"/>
          <w:color w:val="333344"/>
          <w:sz w:val="23"/>
          <w:szCs w:val="23"/>
        </w:rPr>
      </w:pPr>
      <w:ins w:id="810" w:author="Unknown">
        <w:r>
          <w:rPr>
            <w:rFonts w:ascii="Helvetica" w:hAnsi="Helvetica" w:cs="Helvetica"/>
            <w:color w:val="333344"/>
            <w:sz w:val="23"/>
            <w:szCs w:val="23"/>
          </w:rPr>
          <w:t>当运行</w:t>
        </w:r>
        <w:r>
          <w:rPr>
            <w:rFonts w:ascii="Helvetica" w:hAnsi="Helvetica" w:cs="Helvetica"/>
            <w:color w:val="333344"/>
            <w:sz w:val="23"/>
            <w:szCs w:val="23"/>
          </w:rPr>
          <w:t>gradle</w:t>
        </w:r>
        <w:r>
          <w:rPr>
            <w:rFonts w:ascii="Helvetica" w:hAnsi="Helvetica" w:cs="Helvetica"/>
            <w:color w:val="333344"/>
            <w:sz w:val="23"/>
            <w:szCs w:val="23"/>
          </w:rPr>
          <w:t>命令时，它在当前目录中查找构建文件。我们也</w:t>
        </w:r>
        <w:r w:rsidRPr="00B600D6">
          <w:rPr>
            <w:rFonts w:ascii="Helvetica" w:hAnsi="Helvetica" w:cs="Helvetica"/>
            <w:color w:val="333344"/>
            <w:sz w:val="23"/>
            <w:szCs w:val="23"/>
            <w:highlight w:val="yellow"/>
          </w:rPr>
          <w:t>可以使用</w:t>
        </w:r>
        <w:r w:rsidRPr="00B600D6"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-b</w:t>
        </w:r>
        <w:r w:rsidRPr="00B600D6">
          <w:rPr>
            <w:rFonts w:ascii="Helvetica" w:hAnsi="Helvetica" w:cs="Helvetica"/>
            <w:color w:val="333344"/>
            <w:sz w:val="23"/>
            <w:szCs w:val="23"/>
            <w:highlight w:val="yellow"/>
          </w:rPr>
          <w:t>选项选择指定的构建文件的路径</w:t>
        </w:r>
      </w:ins>
      <w:r w:rsidR="00B600D6">
        <w:rPr>
          <w:rFonts w:ascii="Helvetica" w:hAnsi="Helvetica" w:cs="Helvetica" w:hint="eastAsia"/>
          <w:color w:val="333344"/>
          <w:sz w:val="23"/>
          <w:szCs w:val="23"/>
        </w:rPr>
        <w:t>,</w:t>
      </w:r>
      <w:r w:rsidR="00B600D6">
        <w:rPr>
          <w:rFonts w:ascii="Helvetica" w:hAnsi="Helvetica" w:cs="Helvetica" w:hint="eastAsia"/>
          <w:color w:val="333344"/>
          <w:sz w:val="23"/>
          <w:szCs w:val="23"/>
          <w:highlight w:val="yellow"/>
        </w:rPr>
        <w:t>不指定时默认选择</w:t>
      </w:r>
      <w:r w:rsidR="00B600D6">
        <w:rPr>
          <w:rFonts w:ascii="Helvetica" w:hAnsi="Helvetica" w:cs="Helvetica" w:hint="eastAsia"/>
          <w:color w:val="333344"/>
          <w:sz w:val="23"/>
          <w:szCs w:val="23"/>
          <w:highlight w:val="yellow"/>
        </w:rPr>
        <w:t>bui</w:t>
      </w:r>
      <w:r w:rsidR="00B600D6" w:rsidRPr="00640515">
        <w:rPr>
          <w:rFonts w:ascii="Helvetica" w:hAnsi="Helvetica" w:cs="Helvetica" w:hint="eastAsia"/>
          <w:color w:val="333344"/>
          <w:sz w:val="23"/>
          <w:szCs w:val="23"/>
          <w:highlight w:val="yellow"/>
        </w:rPr>
        <w:t>ld.gradle</w:t>
      </w:r>
      <w:r w:rsidR="00B600D6" w:rsidRPr="00640515">
        <w:rPr>
          <w:rFonts w:ascii="Helvetica" w:hAnsi="Helvetica" w:cs="Helvetica" w:hint="eastAsia"/>
          <w:color w:val="333344"/>
          <w:sz w:val="23"/>
          <w:szCs w:val="23"/>
          <w:highlight w:val="yellow"/>
        </w:rPr>
        <w:t>作为构建文件</w:t>
      </w:r>
      <w:ins w:id="811" w:author="Unknown">
        <w:r>
          <w:rPr>
            <w:rFonts w:ascii="Helvetica" w:hAnsi="Helvetica" w:cs="Helvetica"/>
            <w:color w:val="333344"/>
            <w:sz w:val="23"/>
            <w:szCs w:val="23"/>
          </w:rPr>
          <w:t>。以下示例显示在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subdir/</w:t>
        </w:r>
        <w:r>
          <w:rPr>
            <w:rStyle w:val="apple-converted-space"/>
            <w:rFonts w:ascii="Helvetica" w:hAnsi="Helvetica" w:cs="Helvetica"/>
            <w:color w:val="333344"/>
            <w:sz w:val="23"/>
            <w:szCs w:val="23"/>
          </w:rPr>
          <w:t> </w:t>
        </w:r>
        <w:r>
          <w:rPr>
            <w:rFonts w:ascii="Helvetica" w:hAnsi="Helvetica" w:cs="Helvetica"/>
            <w:color w:val="333344"/>
            <w:sz w:val="23"/>
            <w:szCs w:val="23"/>
          </w:rPr>
          <w:t>子目录中创建一个新文件</w:t>
        </w:r>
        <w:r>
          <w:rPr>
            <w:rStyle w:val="apple-converted-space"/>
            <w:rFonts w:ascii="Helvetica" w:hAnsi="Helvetica" w:cs="Helvetica"/>
            <w:color w:val="333344"/>
            <w:sz w:val="23"/>
            <w:szCs w:val="23"/>
          </w:rPr>
          <w:t> 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newbuild.gradle</w:t>
        </w:r>
        <w:r>
          <w:rPr>
            <w:rFonts w:ascii="Helvetica" w:hAnsi="Helvetica" w:cs="Helvetica"/>
            <w:color w:val="333344"/>
            <w:sz w:val="23"/>
            <w:szCs w:val="23"/>
          </w:rPr>
          <w:t>，并创建一个名称为</w:t>
        </w:r>
        <w:r>
          <w:rPr>
            <w:rStyle w:val="apple-converted-space"/>
            <w:rFonts w:ascii="Helvetica" w:hAnsi="Helvetica" w:cs="Helvetica"/>
            <w:color w:val="333344"/>
            <w:sz w:val="23"/>
            <w:szCs w:val="23"/>
          </w:rPr>
          <w:t> 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hello</w:t>
        </w:r>
        <w:r>
          <w:rPr>
            <w:rStyle w:val="apple-converted-space"/>
            <w:rFonts w:ascii="Helvetica" w:hAnsi="Helvetica" w:cs="Helvetica"/>
            <w:color w:val="333344"/>
            <w:sz w:val="23"/>
            <w:szCs w:val="23"/>
          </w:rPr>
          <w:t> </w:t>
        </w:r>
        <w:r>
          <w:rPr>
            <w:rFonts w:ascii="Helvetica" w:hAnsi="Helvetica" w:cs="Helvetica"/>
            <w:color w:val="333344"/>
            <w:sz w:val="23"/>
            <w:szCs w:val="23"/>
          </w:rPr>
          <w:t>项目。创建的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newbuild.gradle</w:t>
        </w:r>
        <w:r>
          <w:rPr>
            <w:rFonts w:ascii="Helvetica" w:hAnsi="Helvetica" w:cs="Helvetica"/>
            <w:color w:val="333344"/>
            <w:sz w:val="23"/>
            <w:szCs w:val="23"/>
          </w:rPr>
          <w:t>文件的代码内容如下</w:t>
        </w:r>
        <w:r>
          <w:rPr>
            <w:rFonts w:ascii="Helvetica" w:hAnsi="Helvetica" w:cs="Helvetica"/>
            <w:color w:val="333344"/>
            <w:sz w:val="23"/>
            <w:szCs w:val="23"/>
          </w:rPr>
          <w:t xml:space="preserve"> -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12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13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task hello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&lt;&lt;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{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14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15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println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"Use File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：</w:t>
        </w:r>
        <w:r w:rsidRPr="00A90544">
          <w:rPr>
            <w:rStyle w:val="token"/>
            <w:rFonts w:ascii="Consolas" w:hAnsi="Consolas" w:cs="Consolas"/>
            <w:color w:val="FF0000"/>
            <w:sz w:val="20"/>
            <w:szCs w:val="20"/>
          </w:rPr>
          <w:t>$buildFile.name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 xml:space="preserve"> in '</w:t>
        </w:r>
        <w:r w:rsidRPr="00A90544">
          <w:rPr>
            <w:rStyle w:val="token"/>
            <w:rFonts w:ascii="Consolas" w:hAnsi="Consolas" w:cs="Consolas"/>
            <w:color w:val="999999"/>
            <w:sz w:val="20"/>
            <w:szCs w:val="20"/>
          </w:rPr>
          <w:t>$</w:t>
        </w:r>
        <w:r w:rsidRPr="00A90544">
          <w:rPr>
            <w:rStyle w:val="token"/>
            <w:rFonts w:ascii="Consolas" w:hAnsi="Consolas" w:cs="Consolas"/>
            <w:color w:val="669900"/>
            <w:sz w:val="20"/>
            <w:szCs w:val="20"/>
          </w:rPr>
          <w:t>buildFile</w:t>
        </w:r>
        <w:r w:rsidRPr="00A90544"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  <w:r w:rsidRPr="00A90544">
          <w:rPr>
            <w:rStyle w:val="token"/>
            <w:rFonts w:ascii="Consolas" w:hAnsi="Consolas" w:cs="Consolas"/>
            <w:color w:val="669900"/>
            <w:sz w:val="20"/>
            <w:szCs w:val="20"/>
          </w:rPr>
          <w:t>parentFile</w:t>
        </w:r>
        <w:r w:rsidRPr="00A90544"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  <w:r w:rsidRPr="00A90544">
          <w:rPr>
            <w:rStyle w:val="token"/>
            <w:rFonts w:ascii="Consolas" w:hAnsi="Consolas" w:cs="Consolas"/>
            <w:color w:val="669900"/>
            <w:sz w:val="20"/>
            <w:szCs w:val="20"/>
          </w:rPr>
          <w:t>name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'."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16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17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}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rPr>
          <w:ins w:id="818" w:author="Unknown"/>
          <w:rFonts w:ascii="Consolas" w:hAnsi="Consolas" w:cs="Consolas"/>
          <w:color w:val="000000"/>
          <w:sz w:val="20"/>
          <w:szCs w:val="20"/>
        </w:rPr>
      </w:pPr>
      <w:ins w:id="819" w:author="Unknown">
        <w:r>
          <w:rPr>
            <w:rFonts w:ascii="Consolas" w:hAnsi="Consolas" w:cs="Consolas"/>
            <w:color w:val="BBBBBB"/>
            <w:sz w:val="16"/>
            <w:szCs w:val="16"/>
          </w:rPr>
          <w:t>Groovy</w:t>
        </w:r>
      </w:ins>
    </w:p>
    <w:p w:rsidR="004E49CA" w:rsidRDefault="004E49CA" w:rsidP="004E49CA">
      <w:pPr>
        <w:pStyle w:val="a5"/>
        <w:shd w:val="clear" w:color="auto" w:fill="FFFFFF"/>
        <w:spacing w:before="0" w:beforeAutospacing="0" w:after="120" w:afterAutospacing="0"/>
        <w:rPr>
          <w:ins w:id="820" w:author="Unknown"/>
          <w:rFonts w:ascii="Helvetica" w:hAnsi="Helvetica" w:cs="Helvetica"/>
          <w:color w:val="333344"/>
          <w:sz w:val="23"/>
          <w:szCs w:val="23"/>
        </w:rPr>
      </w:pPr>
      <w:ins w:id="821" w:author="Unknown">
        <w:r>
          <w:rPr>
            <w:rFonts w:ascii="Helvetica" w:hAnsi="Helvetica" w:cs="Helvetica"/>
            <w:color w:val="333344"/>
            <w:sz w:val="23"/>
            <w:szCs w:val="23"/>
          </w:rPr>
          <w:t>使用以下代码来编译和执行上述任务。如果命令执行成功，将获得以下输出</w:t>
        </w:r>
        <w:r>
          <w:rPr>
            <w:rFonts w:ascii="Helvetica" w:hAnsi="Helvetica" w:cs="Helvetica"/>
            <w:color w:val="333344"/>
            <w:sz w:val="23"/>
            <w:szCs w:val="23"/>
          </w:rPr>
          <w:t xml:space="preserve"> -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22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23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D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token"/>
            <w:rFonts w:ascii="Consolas" w:hAnsi="Consolas" w:cs="Consolas"/>
            <w:color w:val="EE9900"/>
            <w:sz w:val="20"/>
            <w:szCs w:val="20"/>
          </w:rPr>
          <w:t>/worksp/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yiibai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com</w:t>
        </w:r>
        <w:r>
          <w:rPr>
            <w:rStyle w:val="token"/>
            <w:rFonts w:ascii="Consolas" w:hAnsi="Consolas" w:cs="Consolas"/>
            <w:color w:val="EE9900"/>
            <w:sz w:val="20"/>
            <w:szCs w:val="20"/>
          </w:rPr>
          <w:t>/gradle-3.1/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study</w:t>
        </w:r>
        <w:r>
          <w:rPr>
            <w:rStyle w:val="token"/>
            <w:rFonts w:ascii="Consolas" w:hAnsi="Consolas" w:cs="Consolas"/>
            <w:color w:val="EE9900"/>
            <w:sz w:val="20"/>
            <w:szCs w:val="20"/>
          </w:rPr>
          <w:t>/script&gt; gradle -q -b subdir/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newbuild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gradle hello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24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25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Use File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：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newbuild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gradle </w:t>
        </w:r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in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'subdir'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rPr>
          <w:ins w:id="826" w:author="Unknown"/>
          <w:rFonts w:ascii="Consolas" w:hAnsi="Consolas" w:cs="Consolas"/>
          <w:color w:val="000000"/>
          <w:sz w:val="20"/>
          <w:szCs w:val="20"/>
        </w:rPr>
      </w:pPr>
      <w:ins w:id="827" w:author="Unknown">
        <w:r>
          <w:rPr>
            <w:rFonts w:ascii="Consolas" w:hAnsi="Consolas" w:cs="Consolas"/>
            <w:color w:val="BBBBBB"/>
            <w:sz w:val="16"/>
            <w:szCs w:val="16"/>
          </w:rPr>
          <w:t>Groovy</w:t>
        </w:r>
      </w:ins>
    </w:p>
    <w:p w:rsidR="004E49CA" w:rsidRDefault="004E49CA" w:rsidP="004E49CA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ins w:id="828" w:author="Unknown"/>
          <w:rFonts w:ascii="Helvetica" w:hAnsi="Helvetica" w:cs="Helvetica"/>
          <w:color w:val="555555"/>
          <w:sz w:val="27"/>
          <w:szCs w:val="27"/>
        </w:rPr>
      </w:pPr>
      <w:bookmarkStart w:id="829" w:name="获取构建信息"/>
      <w:bookmarkEnd w:id="829"/>
      <w:ins w:id="830" w:author="Unknown">
        <w:r>
          <w:rPr>
            <w:rFonts w:ascii="Helvetica" w:hAnsi="Helvetica" w:cs="Helvetica"/>
            <w:color w:val="555555"/>
            <w:sz w:val="27"/>
            <w:szCs w:val="27"/>
          </w:rPr>
          <w:t>获取构建信息</w:t>
        </w:r>
      </w:ins>
    </w:p>
    <w:p w:rsidR="004E49CA" w:rsidRDefault="004E49CA" w:rsidP="004E49CA">
      <w:pPr>
        <w:pStyle w:val="a5"/>
        <w:shd w:val="clear" w:color="auto" w:fill="FFFFFF"/>
        <w:spacing w:before="0" w:beforeAutospacing="0" w:after="120" w:afterAutospacing="0"/>
        <w:rPr>
          <w:ins w:id="831" w:author="Unknown"/>
          <w:rFonts w:ascii="Helvetica" w:hAnsi="Helvetica" w:cs="Helvetica"/>
          <w:color w:val="333344"/>
          <w:sz w:val="23"/>
          <w:szCs w:val="23"/>
        </w:rPr>
      </w:pPr>
      <w:ins w:id="832" w:author="Unknown">
        <w:r>
          <w:rPr>
            <w:rFonts w:ascii="Helvetica" w:hAnsi="Helvetica" w:cs="Helvetica"/>
            <w:color w:val="333344"/>
            <w:sz w:val="23"/>
            <w:szCs w:val="23"/>
          </w:rPr>
          <w:t>Gradle</w:t>
        </w:r>
        <w:r>
          <w:rPr>
            <w:rFonts w:ascii="Helvetica" w:hAnsi="Helvetica" w:cs="Helvetica"/>
            <w:color w:val="333344"/>
            <w:sz w:val="23"/>
            <w:szCs w:val="23"/>
          </w:rPr>
          <w:t>提供了几个内置任务来</w:t>
        </w:r>
        <w:r w:rsidRPr="00247A75">
          <w:rPr>
            <w:rFonts w:ascii="Helvetica" w:hAnsi="Helvetica" w:cs="Helvetica"/>
            <w:color w:val="333344"/>
            <w:sz w:val="23"/>
            <w:szCs w:val="23"/>
            <w:highlight w:val="yellow"/>
          </w:rPr>
          <w:t>检索</w:t>
        </w:r>
        <w:r>
          <w:rPr>
            <w:rFonts w:ascii="Helvetica" w:hAnsi="Helvetica" w:cs="Helvetica"/>
            <w:color w:val="333344"/>
            <w:sz w:val="23"/>
            <w:szCs w:val="23"/>
          </w:rPr>
          <w:t>有关任务和项目的详细信息。这对理解构建的结构和依赖性以及调试一些问题很有用。可使用项目报告插件向项目中添加任务，来生成这些报告。</w:t>
        </w:r>
      </w:ins>
    </w:p>
    <w:p w:rsidR="004E49CA" w:rsidRDefault="004E49CA" w:rsidP="004E49CA">
      <w:pPr>
        <w:pStyle w:val="3"/>
        <w:shd w:val="clear" w:color="auto" w:fill="FFFFFF"/>
        <w:spacing w:before="375" w:after="270"/>
        <w:rPr>
          <w:ins w:id="833" w:author="Unknown"/>
          <w:rFonts w:ascii="Helvetica" w:hAnsi="Helvetica" w:cs="Helvetica"/>
          <w:color w:val="555555"/>
          <w:sz w:val="24"/>
          <w:szCs w:val="24"/>
        </w:rPr>
      </w:pPr>
      <w:bookmarkStart w:id="834" w:name="列出项目"/>
      <w:bookmarkEnd w:id="834"/>
      <w:ins w:id="835" w:author="Unknown">
        <w:r>
          <w:rPr>
            <w:rFonts w:ascii="Helvetica" w:hAnsi="Helvetica" w:cs="Helvetica"/>
            <w:color w:val="555555"/>
            <w:sz w:val="24"/>
            <w:szCs w:val="24"/>
          </w:rPr>
          <w:t>列出项目</w:t>
        </w:r>
      </w:ins>
    </w:p>
    <w:p w:rsidR="004E49CA" w:rsidRDefault="004E49CA" w:rsidP="004E49CA">
      <w:pPr>
        <w:pStyle w:val="a5"/>
        <w:shd w:val="clear" w:color="auto" w:fill="FFFFFF"/>
        <w:spacing w:before="0" w:beforeAutospacing="0" w:after="120" w:afterAutospacing="0"/>
        <w:rPr>
          <w:ins w:id="836" w:author="Unknown"/>
          <w:rFonts w:ascii="Helvetica" w:hAnsi="Helvetica" w:cs="Helvetica"/>
          <w:color w:val="333344"/>
          <w:sz w:val="23"/>
          <w:szCs w:val="23"/>
        </w:rPr>
      </w:pPr>
      <w:ins w:id="837" w:author="Unknown">
        <w:r>
          <w:rPr>
            <w:rFonts w:ascii="Helvetica" w:hAnsi="Helvetica" w:cs="Helvetica"/>
            <w:color w:val="333344"/>
            <w:sz w:val="23"/>
            <w:szCs w:val="23"/>
          </w:rPr>
          <w:t>可以使用</w:t>
        </w:r>
        <w:r w:rsidRPr="004F2640"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gradle -q projects</w:t>
        </w:r>
        <w:r>
          <w:rPr>
            <w:rFonts w:ascii="Helvetica" w:hAnsi="Helvetica" w:cs="Helvetica"/>
            <w:color w:val="333344"/>
            <w:sz w:val="23"/>
            <w:szCs w:val="23"/>
          </w:rPr>
          <w:t>命令来列出所选项目及其子项目的项目层次结构。下面是一个列出构建文件中的所有项目的示例</w:t>
        </w:r>
        <w:r>
          <w:rPr>
            <w:rFonts w:ascii="Helvetica" w:hAnsi="Helvetica" w:cs="Helvetica"/>
            <w:color w:val="333344"/>
            <w:sz w:val="23"/>
            <w:szCs w:val="23"/>
          </w:rPr>
          <w:t xml:space="preserve"> -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38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39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lastRenderedPageBreak/>
          <w:t>D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token"/>
            <w:rFonts w:ascii="Consolas" w:hAnsi="Consolas" w:cs="Consolas"/>
            <w:color w:val="EE9900"/>
            <w:sz w:val="20"/>
            <w:szCs w:val="20"/>
          </w:rPr>
          <w:t>/worksp/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yiibai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com</w:t>
        </w:r>
        <w:r>
          <w:rPr>
            <w:rStyle w:val="token"/>
            <w:rFonts w:ascii="Consolas" w:hAnsi="Consolas" w:cs="Consolas"/>
            <w:color w:val="EE9900"/>
            <w:sz w:val="20"/>
            <w:szCs w:val="20"/>
          </w:rPr>
          <w:t>/gradle-3.1/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study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script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&gt;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gradle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q projects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40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41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42" w:author="Unknown"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------------------------------------------------------------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43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44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Root project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45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46" w:author="Unknown"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------------------------------------------------------------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47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48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49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Root project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'script'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50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51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No sub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projects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52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53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54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To see a list of the tasks of a project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,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run gradle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&lt;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project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path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&gt;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tasks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55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56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For example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,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try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running gradle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tasks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rPr>
          <w:ins w:id="857" w:author="Unknown"/>
          <w:rFonts w:ascii="Consolas" w:hAnsi="Consolas" w:cs="Consolas"/>
          <w:color w:val="000000"/>
          <w:sz w:val="20"/>
          <w:szCs w:val="20"/>
        </w:rPr>
      </w:pPr>
      <w:ins w:id="858" w:author="Unknown">
        <w:r>
          <w:rPr>
            <w:rFonts w:ascii="Consolas" w:hAnsi="Consolas" w:cs="Consolas"/>
            <w:color w:val="BBBBBB"/>
            <w:sz w:val="16"/>
            <w:szCs w:val="16"/>
          </w:rPr>
          <w:t>Groovy</w:t>
        </w:r>
      </w:ins>
    </w:p>
    <w:p w:rsidR="004E49CA" w:rsidRDefault="004E49CA" w:rsidP="004E49CA">
      <w:pPr>
        <w:pStyle w:val="a5"/>
        <w:shd w:val="clear" w:color="auto" w:fill="FFFFFF"/>
        <w:spacing w:before="0" w:beforeAutospacing="0" w:after="120" w:afterAutospacing="0"/>
        <w:rPr>
          <w:ins w:id="859" w:author="Unknown"/>
          <w:rFonts w:ascii="Helvetica" w:hAnsi="Helvetica" w:cs="Helvetica"/>
          <w:color w:val="333344"/>
          <w:sz w:val="23"/>
          <w:szCs w:val="23"/>
        </w:rPr>
      </w:pPr>
      <w:ins w:id="860" w:author="Unknown">
        <w:r>
          <w:rPr>
            <w:rFonts w:ascii="Helvetica" w:hAnsi="Helvetica" w:cs="Helvetica"/>
            <w:color w:val="333344"/>
            <w:sz w:val="23"/>
            <w:szCs w:val="23"/>
          </w:rPr>
          <w:t>报告显示每个项目的描述（如果有指定的话）。可以使用以下命令指定描述。将其粘贴到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23"/>
            <w:szCs w:val="23"/>
          </w:rPr>
          <w:t>文件中。</w:t>
        </w:r>
        <w:r>
          <w:rPr>
            <w:rFonts w:ascii="Helvetica" w:hAnsi="Helvetica" w:cs="Helvetica"/>
            <w:color w:val="333344"/>
            <w:sz w:val="23"/>
            <w:szCs w:val="23"/>
          </w:rPr>
          <w:br/>
        </w:r>
        <w:r>
          <w:rPr>
            <w:rFonts w:ascii="Helvetica" w:hAnsi="Helvetica" w:cs="Helvetica"/>
            <w:color w:val="333344"/>
            <w:sz w:val="23"/>
            <w:szCs w:val="23"/>
          </w:rPr>
          <w:t>再一次执行命令，得到以下结果</w:t>
        </w:r>
        <w:r>
          <w:rPr>
            <w:rFonts w:ascii="Helvetica" w:hAnsi="Helvetica" w:cs="Helvetica"/>
            <w:color w:val="333344"/>
            <w:sz w:val="23"/>
            <w:szCs w:val="23"/>
          </w:rPr>
          <w:t xml:space="preserve"> -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61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62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D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token"/>
            <w:rFonts w:ascii="Consolas" w:hAnsi="Consolas" w:cs="Consolas"/>
            <w:color w:val="EE9900"/>
            <w:sz w:val="20"/>
            <w:szCs w:val="20"/>
          </w:rPr>
          <w:t>/worksp/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yiibai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com</w:t>
        </w:r>
        <w:r>
          <w:rPr>
            <w:rStyle w:val="token"/>
            <w:rFonts w:ascii="Consolas" w:hAnsi="Consolas" w:cs="Consolas"/>
            <w:color w:val="EE9900"/>
            <w:sz w:val="20"/>
            <w:szCs w:val="20"/>
          </w:rPr>
          <w:t>/gradle-3.1/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study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script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&gt;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gradle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q projects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63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64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65" w:author="Unknown"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------------------------------------------------------------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66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67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Root project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The shared API </w:t>
        </w:r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for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the application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68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69" w:author="Unknown"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------------------------------------------------------------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70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71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72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Root project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'script'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The shared API </w:t>
        </w:r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for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the application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73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74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No sub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projects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75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76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77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To see a list of the tasks of a project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,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run gradle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&lt;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project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path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&gt;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tasks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78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79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For example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,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try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running gradle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tasks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rPr>
          <w:ins w:id="880" w:author="Unknown"/>
          <w:rFonts w:ascii="Consolas" w:hAnsi="Consolas" w:cs="Consolas"/>
          <w:color w:val="000000"/>
          <w:sz w:val="20"/>
          <w:szCs w:val="20"/>
        </w:rPr>
      </w:pPr>
      <w:ins w:id="881" w:author="Unknown">
        <w:r>
          <w:rPr>
            <w:rFonts w:ascii="Consolas" w:hAnsi="Consolas" w:cs="Consolas"/>
            <w:color w:val="BBBBBB"/>
            <w:sz w:val="16"/>
            <w:szCs w:val="16"/>
          </w:rPr>
          <w:t>Groovy</w:t>
        </w:r>
      </w:ins>
    </w:p>
    <w:p w:rsidR="004E49CA" w:rsidRDefault="004E49CA" w:rsidP="004E49CA">
      <w:pPr>
        <w:pStyle w:val="3"/>
        <w:shd w:val="clear" w:color="auto" w:fill="FFFFFF"/>
        <w:spacing w:before="375" w:after="270"/>
        <w:rPr>
          <w:ins w:id="882" w:author="Unknown"/>
          <w:rFonts w:ascii="Helvetica" w:hAnsi="Helvetica" w:cs="Helvetica"/>
          <w:color w:val="555555"/>
          <w:sz w:val="24"/>
          <w:szCs w:val="24"/>
        </w:rPr>
      </w:pPr>
      <w:bookmarkStart w:id="883" w:name="列出任务"/>
      <w:bookmarkEnd w:id="883"/>
      <w:ins w:id="884" w:author="Unknown">
        <w:r>
          <w:rPr>
            <w:rFonts w:ascii="Helvetica" w:hAnsi="Helvetica" w:cs="Helvetica"/>
            <w:color w:val="555555"/>
            <w:sz w:val="24"/>
            <w:szCs w:val="24"/>
          </w:rPr>
          <w:t>列出任务</w:t>
        </w:r>
      </w:ins>
    </w:p>
    <w:p w:rsidR="004E49CA" w:rsidRDefault="004E49CA" w:rsidP="004E49CA">
      <w:pPr>
        <w:pStyle w:val="a5"/>
        <w:shd w:val="clear" w:color="auto" w:fill="FFFFFF"/>
        <w:spacing w:before="0" w:beforeAutospacing="0" w:after="120" w:afterAutospacing="0"/>
        <w:rPr>
          <w:ins w:id="885" w:author="Unknown"/>
          <w:rFonts w:ascii="Helvetica" w:hAnsi="Helvetica" w:cs="Helvetica"/>
          <w:color w:val="333344"/>
          <w:sz w:val="23"/>
          <w:szCs w:val="23"/>
        </w:rPr>
      </w:pPr>
      <w:ins w:id="886" w:author="Unknown">
        <w:r>
          <w:rPr>
            <w:rFonts w:ascii="Helvetica" w:hAnsi="Helvetica" w:cs="Helvetica"/>
            <w:color w:val="333344"/>
            <w:sz w:val="23"/>
            <w:szCs w:val="23"/>
          </w:rPr>
          <w:t>使用以下命令</w:t>
        </w:r>
        <w:r w:rsidRPr="004F2640">
          <w:rPr>
            <w:rFonts w:ascii="Helvetica" w:hAnsi="Helvetica" w:cs="Helvetica"/>
            <w:color w:val="333344"/>
            <w:sz w:val="23"/>
            <w:szCs w:val="23"/>
            <w:highlight w:val="yellow"/>
          </w:rPr>
          <w:t>列出属于多个项目的所有任务</w:t>
        </w:r>
        <w:r>
          <w:rPr>
            <w:rFonts w:ascii="Helvetica" w:hAnsi="Helvetica" w:cs="Helvetica"/>
            <w:color w:val="333344"/>
            <w:sz w:val="23"/>
            <w:szCs w:val="23"/>
          </w:rPr>
          <w:t>。如下所示</w:t>
        </w:r>
        <w:r>
          <w:rPr>
            <w:rFonts w:ascii="Helvetica" w:hAnsi="Helvetica" w:cs="Helvetica"/>
            <w:color w:val="333344"/>
            <w:sz w:val="23"/>
            <w:szCs w:val="23"/>
          </w:rPr>
          <w:t xml:space="preserve"> -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87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88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D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token"/>
            <w:rFonts w:ascii="Consolas" w:hAnsi="Consolas" w:cs="Consolas"/>
            <w:color w:val="EE9900"/>
            <w:sz w:val="20"/>
            <w:szCs w:val="20"/>
          </w:rPr>
          <w:t>/worksp/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yiibai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com</w:t>
        </w:r>
        <w:r>
          <w:rPr>
            <w:rStyle w:val="token"/>
            <w:rFonts w:ascii="Consolas" w:hAnsi="Consolas" w:cs="Consolas"/>
            <w:color w:val="EE9900"/>
            <w:sz w:val="20"/>
            <w:szCs w:val="20"/>
          </w:rPr>
          <w:t>/gradle-3.1/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study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script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&gt;</w:t>
        </w:r>
        <w:r w:rsidRPr="008F0F23"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gradle </w:t>
        </w:r>
        <w:r w:rsidRPr="008F0F23"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 w:rsidRPr="008F0F23"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q tasks </w:t>
        </w:r>
        <w:r w:rsidRPr="008F0F23">
          <w:rPr>
            <w:rStyle w:val="token"/>
            <w:rFonts w:ascii="Consolas" w:hAnsi="Consolas" w:cs="Consolas"/>
            <w:color w:val="A67F59"/>
            <w:sz w:val="20"/>
            <w:szCs w:val="20"/>
          </w:rPr>
          <w:t>--</w:t>
        </w:r>
        <w:r w:rsidRPr="008F0F23">
          <w:rPr>
            <w:rStyle w:val="HTML0"/>
            <w:rFonts w:ascii="Consolas" w:hAnsi="Consolas" w:cs="Consolas"/>
            <w:color w:val="000000"/>
            <w:sz w:val="20"/>
            <w:szCs w:val="20"/>
          </w:rPr>
          <w:t>all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89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90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91" w:author="Unknown"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lastRenderedPageBreak/>
          <w:t>------------------------------------------------------------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92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93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All tasks runnable from root project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The shared API </w:t>
        </w:r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for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the application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94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95" w:author="Unknown"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------------------------------------------------------------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96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97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898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Build Setup tasks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899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00" w:author="Unknown"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-----------------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01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02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init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Initializes a </w:t>
        </w:r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new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000000"/>
            <w:sz w:val="20"/>
            <w:szCs w:val="20"/>
          </w:rPr>
          <w:t>Gradle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build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[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incubating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]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03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04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wrapper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Generates Gradle wrapper files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[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incubating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]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05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06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07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Help tasks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08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09" w:author="Unknown"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----------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10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11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buildEnvironment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Displays all buildscript dependencies declared </w:t>
        </w:r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in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root project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'script'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12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13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components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Displays the components produced by root project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'script'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[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incubating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]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14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15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dependencies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Displays all dependencies declared </w:t>
        </w:r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in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root project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'script'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16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17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dependencyInsight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Displays the insight into a specific dependency </w:t>
        </w:r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in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root project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'script'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18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19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help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Displays a help message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20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21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model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Displays the configuration model of root project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'script'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[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incubating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]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22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23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projects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Displays the sub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projects of root project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'script'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24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25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properties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Displays the properties of root project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'script'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26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27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tasks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Displays the tasks runnable from root project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'script'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28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29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30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Other tasks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31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32" w:author="Unknown"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-----------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33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34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task4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35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36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 task1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37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38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 task2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ind w:right="60"/>
        <w:rPr>
          <w:ins w:id="939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40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 task3</w:t>
        </w:r>
      </w:ins>
    </w:p>
    <w:p w:rsidR="004E49CA" w:rsidRDefault="004E49CA" w:rsidP="004E49CA">
      <w:pPr>
        <w:pStyle w:val="HTML"/>
        <w:shd w:val="clear" w:color="auto" w:fill="F5F2F0"/>
        <w:spacing w:before="120" w:after="120"/>
        <w:rPr>
          <w:ins w:id="941" w:author="Unknown"/>
          <w:rFonts w:ascii="Consolas" w:hAnsi="Consolas" w:cs="Consolas"/>
          <w:color w:val="000000"/>
          <w:sz w:val="20"/>
          <w:szCs w:val="20"/>
        </w:rPr>
      </w:pPr>
      <w:ins w:id="942" w:author="Unknown">
        <w:r>
          <w:rPr>
            <w:rFonts w:ascii="Consolas" w:hAnsi="Consolas" w:cs="Consolas"/>
            <w:color w:val="BBBBBB"/>
            <w:sz w:val="16"/>
            <w:szCs w:val="16"/>
          </w:rPr>
          <w:t>Groovy</w:t>
        </w:r>
      </w:ins>
    </w:p>
    <w:p w:rsidR="004E49CA" w:rsidRDefault="004E49CA" w:rsidP="004E49CA">
      <w:pPr>
        <w:pStyle w:val="a5"/>
        <w:shd w:val="clear" w:color="auto" w:fill="FFFFFF"/>
        <w:spacing w:before="0" w:beforeAutospacing="0" w:after="120" w:afterAutospacing="0"/>
        <w:rPr>
          <w:ins w:id="943" w:author="Unknown"/>
          <w:rFonts w:ascii="Helvetica" w:hAnsi="Helvetica" w:cs="Helvetica"/>
          <w:color w:val="333344"/>
          <w:sz w:val="23"/>
          <w:szCs w:val="23"/>
        </w:rPr>
      </w:pPr>
      <w:ins w:id="944" w:author="Unknown">
        <w:r>
          <w:rPr>
            <w:rFonts w:ascii="Helvetica" w:hAnsi="Helvetica" w:cs="Helvetica"/>
            <w:color w:val="333344"/>
            <w:sz w:val="23"/>
            <w:szCs w:val="23"/>
          </w:rPr>
          <w:t>以下是其它一些命令及其说明的列表。</w:t>
        </w:r>
      </w:ins>
    </w:p>
    <w:tbl>
      <w:tblPr>
        <w:tblW w:w="10073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"/>
        <w:gridCol w:w="3783"/>
        <w:gridCol w:w="5528"/>
      </w:tblGrid>
      <w:tr w:rsidR="004E49CA" w:rsidTr="008F0F23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jc w:val="center"/>
              <w:rPr>
                <w:rFonts w:ascii="Helvetica" w:eastAsia="宋体" w:hAnsi="Helvetica" w:cs="Helvetica"/>
                <w:b/>
                <w:bCs/>
                <w:color w:val="333344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44"/>
                <w:szCs w:val="21"/>
              </w:rPr>
              <w:lastRenderedPageBreak/>
              <w:t>编号</w:t>
            </w:r>
          </w:p>
        </w:tc>
        <w:tc>
          <w:tcPr>
            <w:tcW w:w="378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jc w:val="center"/>
              <w:rPr>
                <w:rFonts w:ascii="Helvetica" w:eastAsia="宋体" w:hAnsi="Helvetica" w:cs="Helvetica"/>
                <w:b/>
                <w:bCs/>
                <w:color w:val="333344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44"/>
                <w:szCs w:val="21"/>
              </w:rPr>
              <w:t>命令</w:t>
            </w:r>
          </w:p>
        </w:tc>
        <w:tc>
          <w:tcPr>
            <w:tcW w:w="552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jc w:val="center"/>
              <w:rPr>
                <w:rFonts w:ascii="Helvetica" w:eastAsia="宋体" w:hAnsi="Helvetica" w:cs="Helvetica"/>
                <w:b/>
                <w:bCs/>
                <w:color w:val="333344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44"/>
                <w:szCs w:val="21"/>
              </w:rPr>
              <w:t>描述</w:t>
            </w:r>
          </w:p>
        </w:tc>
      </w:tr>
      <w:tr w:rsidR="004E49CA" w:rsidTr="008F0F2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rPr>
                <w:rFonts w:ascii="Helvetica" w:eastAsia="宋体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1</w:t>
            </w:r>
          </w:p>
        </w:tc>
        <w:tc>
          <w:tcPr>
            <w:tcW w:w="378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rPr>
                <w:rFonts w:ascii="Helvetica" w:eastAsia="宋体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gradle –q help –task</w:t>
            </w:r>
          </w:p>
        </w:tc>
        <w:tc>
          <w:tcPr>
            <w:tcW w:w="552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rPr>
                <w:rFonts w:ascii="Helvetica" w:eastAsia="宋体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提供有关指定任务或多个任务的使用信息（如路径，类型，描述，组）。</w:t>
            </w:r>
          </w:p>
        </w:tc>
      </w:tr>
      <w:tr w:rsidR="004E49CA" w:rsidTr="008F0F2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rPr>
                <w:rFonts w:ascii="Helvetica" w:eastAsia="宋体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2</w:t>
            </w:r>
          </w:p>
        </w:tc>
        <w:tc>
          <w:tcPr>
            <w:tcW w:w="378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rPr>
                <w:rFonts w:ascii="Helvetica" w:eastAsia="宋体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gradle –q dependencies</w:t>
            </w:r>
          </w:p>
        </w:tc>
        <w:tc>
          <w:tcPr>
            <w:tcW w:w="552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rPr>
                <w:rFonts w:ascii="Helvetica" w:eastAsia="宋体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提供所选项目的依赖关系的列表。</w:t>
            </w:r>
          </w:p>
        </w:tc>
      </w:tr>
      <w:tr w:rsidR="004E49CA" w:rsidTr="008F0F2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rPr>
                <w:rFonts w:ascii="Helvetica" w:eastAsia="宋体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3</w:t>
            </w:r>
          </w:p>
        </w:tc>
        <w:tc>
          <w:tcPr>
            <w:tcW w:w="378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rPr>
                <w:rFonts w:ascii="Helvetica" w:eastAsia="宋体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gradle -q api:dependencies —configuration</w:t>
            </w:r>
          </w:p>
        </w:tc>
        <w:tc>
          <w:tcPr>
            <w:tcW w:w="552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rPr>
                <w:rFonts w:ascii="Helvetica" w:eastAsia="宋体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提供有关配置的有限依赖项的列表。</w:t>
            </w:r>
          </w:p>
        </w:tc>
      </w:tr>
      <w:tr w:rsidR="004E49CA" w:rsidTr="008F0F2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rPr>
                <w:rFonts w:ascii="Helvetica" w:eastAsia="宋体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4</w:t>
            </w:r>
          </w:p>
        </w:tc>
        <w:tc>
          <w:tcPr>
            <w:tcW w:w="378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rPr>
                <w:rFonts w:ascii="Helvetica" w:eastAsia="宋体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gradle –q buildEnvironment</w:t>
            </w:r>
          </w:p>
        </w:tc>
        <w:tc>
          <w:tcPr>
            <w:tcW w:w="552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rPr>
                <w:rFonts w:ascii="Helvetica" w:eastAsia="宋体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提供构建脚本依赖项的列表</w:t>
            </w:r>
          </w:p>
        </w:tc>
      </w:tr>
      <w:tr w:rsidR="004E49CA" w:rsidTr="008F0F2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rPr>
                <w:rFonts w:ascii="Helvetica" w:eastAsia="宋体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5</w:t>
            </w:r>
          </w:p>
        </w:tc>
        <w:tc>
          <w:tcPr>
            <w:tcW w:w="378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rPr>
                <w:rFonts w:ascii="Helvetica" w:eastAsia="宋体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gradle –q dependencyInsight</w:t>
            </w:r>
          </w:p>
        </w:tc>
        <w:tc>
          <w:tcPr>
            <w:tcW w:w="552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rPr>
                <w:rFonts w:ascii="Helvetica" w:eastAsia="宋体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提供了一个洞察到一个特定的依赖</w:t>
            </w:r>
          </w:p>
        </w:tc>
      </w:tr>
      <w:tr w:rsidR="004E49CA" w:rsidTr="008F0F23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rPr>
                <w:rFonts w:ascii="Helvetica" w:eastAsia="宋体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6</w:t>
            </w:r>
          </w:p>
        </w:tc>
        <w:tc>
          <w:tcPr>
            <w:tcW w:w="3783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rPr>
                <w:rFonts w:ascii="Helvetica" w:eastAsia="宋体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gradle –q properties</w:t>
            </w:r>
          </w:p>
        </w:tc>
        <w:tc>
          <w:tcPr>
            <w:tcW w:w="5528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E49CA" w:rsidRDefault="004E49CA">
            <w:pPr>
              <w:spacing w:after="270"/>
              <w:rPr>
                <w:rFonts w:ascii="Helvetica" w:eastAsia="宋体" w:hAnsi="Helvetica" w:cs="Helvetica"/>
                <w:color w:val="333344"/>
                <w:szCs w:val="21"/>
              </w:rPr>
            </w:pPr>
            <w:r>
              <w:rPr>
                <w:rFonts w:ascii="Helvetica" w:hAnsi="Helvetica" w:cs="Helvetica"/>
                <w:color w:val="333344"/>
                <w:szCs w:val="21"/>
              </w:rPr>
              <w:t>提供所选项目的属性列表</w:t>
            </w:r>
          </w:p>
        </w:tc>
      </w:tr>
    </w:tbl>
    <w:p w:rsidR="004E49CA" w:rsidRDefault="004E49CA" w:rsidP="004E49CA">
      <w:pPr>
        <w:rPr>
          <w:ins w:id="945" w:author="Unknown"/>
          <w:rFonts w:ascii="宋体" w:hAnsi="宋体" w:cs="宋体"/>
          <w:sz w:val="24"/>
          <w:szCs w:val="24"/>
        </w:rPr>
      </w:pPr>
      <w:ins w:id="946" w:author="Unknown">
        <w:r>
          <w:rPr>
            <w:rFonts w:ascii="Helvetica" w:hAnsi="Helvetica" w:cs="Helvetica"/>
            <w:color w:val="333344"/>
            <w:sz w:val="23"/>
            <w:szCs w:val="23"/>
          </w:rPr>
          <w:br/>
        </w:r>
      </w:ins>
    </w:p>
    <w:p w:rsidR="004E49CA" w:rsidRDefault="004E49CA" w:rsidP="004E49CA">
      <w:pPr>
        <w:pStyle w:val="a5"/>
        <w:shd w:val="clear" w:color="auto" w:fill="FFFFFF"/>
        <w:spacing w:before="0" w:beforeAutospacing="0" w:after="120" w:afterAutospacing="0"/>
        <w:rPr>
          <w:ins w:id="947" w:author="Unknown"/>
          <w:rFonts w:ascii="Helvetica" w:hAnsi="Helvetica" w:cs="Helvetica"/>
          <w:color w:val="333344"/>
          <w:sz w:val="23"/>
          <w:szCs w:val="23"/>
        </w:rPr>
      </w:pPr>
      <w:ins w:id="948" w:author="Unknown">
        <w:r>
          <w:rPr>
            <w:rFonts w:ascii="Helvetica" w:hAnsi="Helvetica" w:cs="Helvetica"/>
            <w:color w:val="333344"/>
            <w:sz w:val="23"/>
            <w:szCs w:val="23"/>
          </w:rPr>
          <w:t>本站代码下载：</w:t>
        </w:r>
        <w:r>
          <w:rPr>
            <w:rFonts w:ascii="Helvetica" w:hAnsi="Helvetica" w:cs="Helvetica"/>
            <w:color w:val="333344"/>
            <w:sz w:val="23"/>
            <w:szCs w:val="23"/>
          </w:rPr>
          <w:fldChar w:fldCharType="begin"/>
        </w:r>
        <w:r>
          <w:rPr>
            <w:rFonts w:ascii="Helvetica" w:hAnsi="Helvetica" w:cs="Helvetica"/>
            <w:color w:val="333344"/>
            <w:sz w:val="23"/>
            <w:szCs w:val="23"/>
          </w:rPr>
          <w:instrText xml:space="preserve"> HYPERLINK "http://www.yiibai.com/siteinfo/download.html?from=article" \t "_blank" </w:instrText>
        </w:r>
        <w:r>
          <w:rPr>
            <w:rFonts w:ascii="Helvetica" w:hAnsi="Helvetica" w:cs="Helvetica"/>
            <w:color w:val="333344"/>
            <w:sz w:val="23"/>
            <w:szCs w:val="23"/>
          </w:rPr>
          <w:fldChar w:fldCharType="separate"/>
        </w:r>
        <w:r>
          <w:rPr>
            <w:rStyle w:val="a6"/>
            <w:rFonts w:ascii="Helvetica" w:hAnsi="Helvetica" w:cs="Helvetica"/>
            <w:color w:val="3298D6"/>
            <w:sz w:val="23"/>
            <w:szCs w:val="23"/>
          </w:rPr>
          <w:t>http://www.yiibai.com/siteinfo/download.html</w:t>
        </w:r>
        <w:r>
          <w:rPr>
            <w:rFonts w:ascii="Helvetica" w:hAnsi="Helvetica" w:cs="Helvetica"/>
            <w:color w:val="333344"/>
            <w:sz w:val="23"/>
            <w:szCs w:val="23"/>
          </w:rPr>
          <w:fldChar w:fldCharType="end"/>
        </w:r>
      </w:ins>
    </w:p>
    <w:p w:rsidR="004E49CA" w:rsidRDefault="004E49CA">
      <w:pPr>
        <w:rPr>
          <w:rFonts w:hint="eastAsia"/>
        </w:rPr>
      </w:pPr>
    </w:p>
    <w:p w:rsidR="008F0F23" w:rsidRDefault="008F0F23">
      <w:pPr>
        <w:rPr>
          <w:rFonts w:hint="eastAsia"/>
        </w:rPr>
      </w:pPr>
    </w:p>
    <w:p w:rsidR="008F0F23" w:rsidRDefault="008F0F23">
      <w:pPr>
        <w:widowControl/>
        <w:jc w:val="left"/>
      </w:pPr>
      <w:r>
        <w:br w:type="page"/>
      </w:r>
    </w:p>
    <w:p w:rsidR="008F0F23" w:rsidRDefault="008F0F23" w:rsidP="008F0F23">
      <w:pPr>
        <w:pStyle w:val="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AAAAAA"/>
        </w:rPr>
      </w:pPr>
      <w:r>
        <w:rPr>
          <w:rFonts w:ascii="Helvetica" w:hAnsi="Helvetica" w:cs="Helvetica"/>
          <w:color w:val="AAAAAA"/>
        </w:rPr>
        <w:lastRenderedPageBreak/>
        <w:t>Gradle</w:t>
      </w:r>
      <w:r>
        <w:rPr>
          <w:rFonts w:ascii="Helvetica" w:hAnsi="Helvetica" w:cs="Helvetica"/>
          <w:color w:val="AAAAAA"/>
        </w:rPr>
        <w:t>构建</w:t>
      </w:r>
      <w:r>
        <w:rPr>
          <w:rFonts w:ascii="Helvetica" w:hAnsi="Helvetica" w:cs="Helvetica"/>
          <w:color w:val="AAAAAA"/>
        </w:rPr>
        <w:t>JAVA</w:t>
      </w:r>
      <w:r>
        <w:rPr>
          <w:rFonts w:ascii="Helvetica" w:hAnsi="Helvetica" w:cs="Helvetica"/>
          <w:color w:val="AAAAAA"/>
        </w:rPr>
        <w:t>项目</w:t>
      </w:r>
    </w:p>
    <w:p w:rsidR="008F0F23" w:rsidRDefault="008F0F23">
      <w:pPr>
        <w:rPr>
          <w:rFonts w:hint="eastAsia"/>
        </w:rPr>
      </w:pPr>
    </w:p>
    <w:p w:rsidR="008F0F23" w:rsidRDefault="008F0F23" w:rsidP="008F0F23">
      <w:pPr>
        <w:pStyle w:val="a5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本章介绍如何使用</w:t>
      </w:r>
      <w:r>
        <w:rPr>
          <w:rFonts w:ascii="Helvetica" w:hAnsi="Helvetica" w:cs="Helvetica"/>
          <w:color w:val="333344"/>
          <w:sz w:val="23"/>
          <w:szCs w:val="23"/>
        </w:rPr>
        <w:t>Gradle</w:t>
      </w:r>
      <w:r>
        <w:rPr>
          <w:rFonts w:ascii="Helvetica" w:hAnsi="Helvetica" w:cs="Helvetica"/>
          <w:color w:val="333344"/>
          <w:sz w:val="23"/>
          <w:szCs w:val="23"/>
        </w:rPr>
        <w:t>构建文件来构建一个</w:t>
      </w:r>
      <w:r>
        <w:rPr>
          <w:rFonts w:ascii="Helvetica" w:hAnsi="Helvetica" w:cs="Helvetica"/>
          <w:color w:val="333344"/>
          <w:sz w:val="23"/>
          <w:szCs w:val="23"/>
        </w:rPr>
        <w:t>Java</w:t>
      </w:r>
      <w:r>
        <w:rPr>
          <w:rFonts w:ascii="Helvetica" w:hAnsi="Helvetica" w:cs="Helvetica"/>
          <w:color w:val="333344"/>
          <w:sz w:val="23"/>
          <w:szCs w:val="23"/>
        </w:rPr>
        <w:t>项目。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首先，我们必须向构建脚本中</w:t>
      </w:r>
      <w:r w:rsidRPr="008F0F23">
        <w:rPr>
          <w:rFonts w:ascii="Helvetica" w:hAnsi="Helvetica" w:cs="Helvetica"/>
          <w:color w:val="333344"/>
          <w:sz w:val="23"/>
          <w:szCs w:val="23"/>
          <w:highlight w:val="yellow"/>
        </w:rPr>
        <w:t>添加</w:t>
      </w:r>
      <w:r w:rsidRPr="008F0F23">
        <w:rPr>
          <w:rFonts w:ascii="Helvetica" w:hAnsi="Helvetica" w:cs="Helvetica"/>
          <w:color w:val="333344"/>
          <w:sz w:val="23"/>
          <w:szCs w:val="23"/>
          <w:highlight w:val="yellow"/>
        </w:rPr>
        <w:t>Java</w:t>
      </w:r>
      <w:r w:rsidRPr="008F0F23">
        <w:rPr>
          <w:rFonts w:ascii="Helvetica" w:hAnsi="Helvetica" w:cs="Helvetica"/>
          <w:color w:val="333344"/>
          <w:sz w:val="23"/>
          <w:szCs w:val="23"/>
          <w:highlight w:val="yellow"/>
        </w:rPr>
        <w:t>插件，因为它提供了编译</w:t>
      </w:r>
      <w:r w:rsidRPr="008F0F23">
        <w:rPr>
          <w:rFonts w:ascii="Helvetica" w:hAnsi="Helvetica" w:cs="Helvetica"/>
          <w:color w:val="333344"/>
          <w:sz w:val="23"/>
          <w:szCs w:val="23"/>
          <w:highlight w:val="yellow"/>
        </w:rPr>
        <w:t>Java</w:t>
      </w:r>
      <w:r w:rsidRPr="008F0F23">
        <w:rPr>
          <w:rFonts w:ascii="Helvetica" w:hAnsi="Helvetica" w:cs="Helvetica"/>
          <w:color w:val="333344"/>
          <w:sz w:val="23"/>
          <w:szCs w:val="23"/>
          <w:highlight w:val="yellow"/>
        </w:rPr>
        <w:t>源代码，运行单元测试，创建</w:t>
      </w:r>
      <w:r w:rsidRPr="008F0F23">
        <w:rPr>
          <w:rFonts w:ascii="Helvetica" w:hAnsi="Helvetica" w:cs="Helvetica"/>
          <w:color w:val="333344"/>
          <w:sz w:val="23"/>
          <w:szCs w:val="23"/>
          <w:highlight w:val="yellow"/>
        </w:rPr>
        <w:t>Javadoc</w:t>
      </w:r>
      <w:r w:rsidRPr="008F0F23">
        <w:rPr>
          <w:rFonts w:ascii="Helvetica" w:hAnsi="Helvetica" w:cs="Helvetica"/>
          <w:color w:val="333344"/>
          <w:sz w:val="23"/>
          <w:szCs w:val="23"/>
          <w:highlight w:val="yellow"/>
        </w:rPr>
        <w:t>和创建</w:t>
      </w:r>
      <w:r w:rsidRPr="008F0F23">
        <w:rPr>
          <w:rFonts w:ascii="Helvetica" w:hAnsi="Helvetica" w:cs="Helvetica"/>
          <w:color w:val="333344"/>
          <w:sz w:val="23"/>
          <w:szCs w:val="23"/>
          <w:highlight w:val="yellow"/>
        </w:rPr>
        <w:t>JAR</w:t>
      </w:r>
      <w:r w:rsidRPr="008F0F23">
        <w:rPr>
          <w:rFonts w:ascii="Helvetica" w:hAnsi="Helvetica" w:cs="Helvetica"/>
          <w:color w:val="333344"/>
          <w:sz w:val="23"/>
          <w:szCs w:val="23"/>
          <w:highlight w:val="yellow"/>
        </w:rPr>
        <w:t>文件的任务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在</w:t>
      </w: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build.gradle</w:t>
      </w:r>
      <w:r>
        <w:rPr>
          <w:rFonts w:ascii="Helvetica" w:hAnsi="Helvetica" w:cs="Helvetica"/>
          <w:color w:val="333344"/>
          <w:sz w:val="23"/>
          <w:szCs w:val="23"/>
        </w:rPr>
        <w:t>文件中使用以下代码行。</w:t>
      </w:r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rStyle w:val="HTML0"/>
          <w:rFonts w:ascii="Consolas" w:hAnsi="Consolas" w:cs="Consolas"/>
          <w:color w:val="000000"/>
          <w:sz w:val="20"/>
          <w:szCs w:val="20"/>
        </w:rPr>
      </w:pPr>
      <w:r>
        <w:rPr>
          <w:rStyle w:val="HTML0"/>
          <w:rFonts w:ascii="Consolas" w:hAnsi="Consolas" w:cs="Consolas"/>
          <w:color w:val="000000"/>
          <w:sz w:val="20"/>
          <w:szCs w:val="20"/>
        </w:rPr>
        <w:t>apply plugin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:</w:t>
      </w:r>
      <w:r>
        <w:rPr>
          <w:rStyle w:val="HTML0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669900"/>
          <w:sz w:val="20"/>
          <w:szCs w:val="20"/>
        </w:rPr>
        <w:t>'java'</w:t>
      </w:r>
      <w:r w:rsidR="00960F27">
        <w:rPr>
          <w:rStyle w:val="token"/>
          <w:rFonts w:ascii="Consolas" w:hAnsi="Consolas" w:cs="Consolas" w:hint="eastAsia"/>
          <w:color w:val="669900"/>
          <w:sz w:val="20"/>
          <w:szCs w:val="20"/>
        </w:rPr>
        <w:t xml:space="preserve">   //</w:t>
      </w:r>
      <w:r w:rsidR="00960F27">
        <w:rPr>
          <w:rStyle w:val="token"/>
          <w:rFonts w:ascii="Consolas" w:hAnsi="Consolas" w:cs="Consolas" w:hint="eastAsia"/>
          <w:color w:val="669900"/>
          <w:sz w:val="20"/>
          <w:szCs w:val="20"/>
        </w:rPr>
        <w:t>这就代表添加了</w:t>
      </w:r>
      <w:r w:rsidR="00960F27">
        <w:rPr>
          <w:rStyle w:val="token"/>
          <w:rFonts w:ascii="Consolas" w:hAnsi="Consolas" w:cs="Consolas" w:hint="eastAsia"/>
          <w:color w:val="669900"/>
          <w:sz w:val="20"/>
          <w:szCs w:val="20"/>
        </w:rPr>
        <w:t>java</w:t>
      </w:r>
      <w:r w:rsidR="00960F27">
        <w:rPr>
          <w:rStyle w:val="token"/>
          <w:rFonts w:ascii="Consolas" w:hAnsi="Consolas" w:cs="Consolas" w:hint="eastAsia"/>
          <w:color w:val="669900"/>
          <w:sz w:val="20"/>
          <w:szCs w:val="20"/>
        </w:rPr>
        <w:t>插件</w:t>
      </w:r>
    </w:p>
    <w:p w:rsidR="008F0F23" w:rsidRDefault="008F0F23" w:rsidP="008F0F23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BBBBB"/>
          <w:sz w:val="16"/>
          <w:szCs w:val="16"/>
        </w:rPr>
        <w:t>Groovy</w:t>
      </w:r>
    </w:p>
    <w:p w:rsidR="008F0F23" w:rsidRDefault="008F0F23" w:rsidP="008F0F23">
      <w:pPr>
        <w:pStyle w:val="a5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怎么样，是不是很简单？</w:t>
      </w:r>
    </w:p>
    <w:p w:rsidR="008F0F23" w:rsidRDefault="008F0F23" w:rsidP="008F0F23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rFonts w:ascii="Helvetica" w:hAnsi="Helvetica" w:cs="Helvetica"/>
          <w:color w:val="555555"/>
          <w:sz w:val="27"/>
          <w:szCs w:val="27"/>
        </w:rPr>
      </w:pPr>
      <w:bookmarkStart w:id="949" w:name="Java默认的项目布局"/>
      <w:bookmarkEnd w:id="949"/>
      <w:r>
        <w:rPr>
          <w:rFonts w:ascii="Helvetica" w:hAnsi="Helvetica" w:cs="Helvetica"/>
          <w:color w:val="555555"/>
          <w:sz w:val="27"/>
          <w:szCs w:val="27"/>
        </w:rPr>
        <w:t>Java</w:t>
      </w:r>
      <w:r w:rsidRPr="00425D8F">
        <w:rPr>
          <w:rFonts w:ascii="Helvetica" w:hAnsi="Helvetica" w:cs="Helvetica"/>
          <w:color w:val="555555"/>
          <w:sz w:val="27"/>
          <w:szCs w:val="27"/>
          <w:highlight w:val="yellow"/>
        </w:rPr>
        <w:t>默认</w:t>
      </w:r>
      <w:r>
        <w:rPr>
          <w:rFonts w:ascii="Helvetica" w:hAnsi="Helvetica" w:cs="Helvetica"/>
          <w:color w:val="555555"/>
          <w:sz w:val="27"/>
          <w:szCs w:val="27"/>
        </w:rPr>
        <w:t>的项目布局</w:t>
      </w:r>
    </w:p>
    <w:p w:rsidR="008F0F23" w:rsidRDefault="008F0F23" w:rsidP="008F0F23">
      <w:pPr>
        <w:pStyle w:val="a5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每当添加一个插件到构建中，它会</w:t>
      </w:r>
      <w:r w:rsidRPr="00425D8F">
        <w:rPr>
          <w:rFonts w:ascii="Helvetica" w:hAnsi="Helvetica" w:cs="Helvetica"/>
          <w:color w:val="333344"/>
          <w:sz w:val="23"/>
          <w:szCs w:val="23"/>
          <w:shd w:val="clear" w:color="auto" w:fill="FFFF00"/>
        </w:rPr>
        <w:t>假设</w:t>
      </w:r>
      <w:r>
        <w:rPr>
          <w:rFonts w:ascii="Helvetica" w:hAnsi="Helvetica" w:cs="Helvetica"/>
          <w:color w:val="333344"/>
          <w:sz w:val="23"/>
          <w:szCs w:val="23"/>
        </w:rPr>
        <w:t>一个特定的</w:t>
      </w:r>
      <w:r>
        <w:rPr>
          <w:rFonts w:ascii="Helvetica" w:hAnsi="Helvetica" w:cs="Helvetica"/>
          <w:color w:val="333344"/>
          <w:sz w:val="23"/>
          <w:szCs w:val="23"/>
        </w:rPr>
        <w:t>Java</w:t>
      </w:r>
      <w:r>
        <w:rPr>
          <w:rFonts w:ascii="Helvetica" w:hAnsi="Helvetica" w:cs="Helvetica"/>
          <w:color w:val="333344"/>
          <w:sz w:val="23"/>
          <w:szCs w:val="23"/>
        </w:rPr>
        <w:t>项目设置（类似于</w:t>
      </w:r>
      <w:r>
        <w:rPr>
          <w:rFonts w:ascii="Helvetica" w:hAnsi="Helvetica" w:cs="Helvetica"/>
          <w:color w:val="333344"/>
          <w:sz w:val="23"/>
          <w:szCs w:val="23"/>
        </w:rPr>
        <w:t>Maven</w:t>
      </w:r>
      <w:r>
        <w:rPr>
          <w:rFonts w:ascii="Helvetica" w:hAnsi="Helvetica" w:cs="Helvetica"/>
          <w:color w:val="333344"/>
          <w:sz w:val="23"/>
          <w:szCs w:val="23"/>
        </w:rPr>
        <w:t>）。看看下面的目录结构。</w:t>
      </w:r>
    </w:p>
    <w:p w:rsidR="008F0F23" w:rsidRDefault="008F0F23" w:rsidP="008F0F23">
      <w:pPr>
        <w:widowControl/>
        <w:numPr>
          <w:ilvl w:val="0"/>
          <w:numId w:val="6"/>
        </w:numPr>
        <w:shd w:val="clear" w:color="auto" w:fill="FFFFFF"/>
        <w:spacing w:before="100" w:beforeAutospacing="1"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src/main/java</w:t>
      </w:r>
      <w:r>
        <w:rPr>
          <w:rStyle w:val="apple-converted-space"/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目录包含</w:t>
      </w:r>
      <w:r>
        <w:rPr>
          <w:rFonts w:ascii="Helvetica" w:hAnsi="Helvetica" w:cs="Helvetica"/>
          <w:color w:val="333344"/>
          <w:sz w:val="23"/>
          <w:szCs w:val="23"/>
        </w:rPr>
        <w:t>Java</w:t>
      </w:r>
      <w:r>
        <w:rPr>
          <w:rFonts w:ascii="Helvetica" w:hAnsi="Helvetica" w:cs="Helvetica"/>
          <w:color w:val="333344"/>
          <w:sz w:val="23"/>
          <w:szCs w:val="23"/>
        </w:rPr>
        <w:t>源代码；</w:t>
      </w:r>
    </w:p>
    <w:p w:rsidR="008F0F23" w:rsidRDefault="008F0F23" w:rsidP="008F0F23">
      <w:pPr>
        <w:widowControl/>
        <w:numPr>
          <w:ilvl w:val="0"/>
          <w:numId w:val="6"/>
        </w:numPr>
        <w:shd w:val="clear" w:color="auto" w:fill="FFFFFF"/>
        <w:spacing w:before="100" w:beforeAutospacing="1" w:after="90"/>
        <w:ind w:left="690"/>
        <w:jc w:val="left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HTML0"/>
          <w:rFonts w:ascii="Consolas" w:hAnsi="Consolas" w:cs="Consolas"/>
          <w:color w:val="C7254E"/>
          <w:sz w:val="23"/>
          <w:szCs w:val="23"/>
          <w:shd w:val="clear" w:color="auto" w:fill="F9F2F4"/>
        </w:rPr>
        <w:t>src/test/java</w:t>
      </w:r>
      <w:r>
        <w:rPr>
          <w:rStyle w:val="apple-converted-space"/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目录包含测试用的源代码；</w:t>
      </w:r>
    </w:p>
    <w:p w:rsidR="008F0F23" w:rsidRDefault="008F0F23" w:rsidP="008F0F23">
      <w:pPr>
        <w:pStyle w:val="a5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如果遵循上面设置，以下构建文件足以编译，测试并捆绑</w:t>
      </w:r>
      <w:r>
        <w:rPr>
          <w:rFonts w:ascii="Helvetica" w:hAnsi="Helvetica" w:cs="Helvetica"/>
          <w:color w:val="333344"/>
          <w:sz w:val="23"/>
          <w:szCs w:val="23"/>
        </w:rPr>
        <w:t>Java</w:t>
      </w:r>
      <w:r>
        <w:rPr>
          <w:rFonts w:ascii="Helvetica" w:hAnsi="Helvetica" w:cs="Helvetica"/>
          <w:color w:val="333344"/>
          <w:sz w:val="23"/>
          <w:szCs w:val="23"/>
        </w:rPr>
        <w:t>项目。</w:t>
      </w:r>
      <w:r>
        <w:rPr>
          <w:rFonts w:ascii="Helvetica" w:hAnsi="Helvetica" w:cs="Helvetica"/>
          <w:color w:val="333344"/>
          <w:sz w:val="23"/>
          <w:szCs w:val="23"/>
        </w:rPr>
        <w:br/>
      </w:r>
      <w:r>
        <w:rPr>
          <w:rFonts w:ascii="Helvetica" w:hAnsi="Helvetica" w:cs="Helvetica"/>
          <w:color w:val="333344"/>
          <w:sz w:val="23"/>
          <w:szCs w:val="23"/>
        </w:rPr>
        <w:t>要</w:t>
      </w:r>
      <w:r w:rsidRPr="00BC57CA">
        <w:rPr>
          <w:rFonts w:ascii="Helvetica" w:hAnsi="Helvetica" w:cs="Helvetica"/>
          <w:color w:val="333344"/>
          <w:sz w:val="23"/>
          <w:szCs w:val="23"/>
          <w:highlight w:val="yellow"/>
        </w:rPr>
        <w:t>启动构建</w:t>
      </w:r>
      <w:r>
        <w:rPr>
          <w:rFonts w:ascii="Helvetica" w:hAnsi="Helvetica" w:cs="Helvetica"/>
          <w:color w:val="333344"/>
          <w:sz w:val="23"/>
          <w:szCs w:val="23"/>
        </w:rPr>
        <w:t>，请在命令行上键入以下命令。</w:t>
      </w:r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50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51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D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token"/>
            <w:rFonts w:ascii="Consolas" w:hAnsi="Consolas" w:cs="Consolas"/>
            <w:color w:val="EE9900"/>
            <w:sz w:val="20"/>
            <w:szCs w:val="20"/>
          </w:rPr>
          <w:t>/worksp/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gradle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&gt;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 w:rsidRPr="00BC57CA">
          <w:rPr>
            <w:rStyle w:val="HTML0"/>
            <w:rFonts w:ascii="Consolas" w:hAnsi="Consolas" w:cs="Consolas"/>
            <w:color w:val="000000"/>
            <w:sz w:val="20"/>
            <w:szCs w:val="20"/>
          </w:rPr>
          <w:t>gradle build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rPr>
          <w:ins w:id="952" w:author="Unknown"/>
          <w:rFonts w:ascii="Consolas" w:hAnsi="Consolas" w:cs="Consolas"/>
          <w:color w:val="000000"/>
          <w:sz w:val="20"/>
          <w:szCs w:val="20"/>
        </w:rPr>
      </w:pPr>
      <w:ins w:id="953" w:author="Unknown">
        <w:r>
          <w:rPr>
            <w:rFonts w:ascii="Consolas" w:hAnsi="Consolas" w:cs="Consolas"/>
            <w:color w:val="BBBBBB"/>
            <w:sz w:val="16"/>
            <w:szCs w:val="16"/>
          </w:rPr>
          <w:t>Groovy</w:t>
        </w:r>
      </w:ins>
    </w:p>
    <w:p w:rsidR="008F0F23" w:rsidRDefault="008F0F23" w:rsidP="008F0F23">
      <w:pPr>
        <w:pStyle w:val="a5"/>
        <w:shd w:val="clear" w:color="auto" w:fill="FFFFFF"/>
        <w:spacing w:before="0" w:beforeAutospacing="0" w:after="120" w:afterAutospacing="0"/>
        <w:rPr>
          <w:ins w:id="954" w:author="Unknown"/>
          <w:rFonts w:ascii="Helvetica" w:hAnsi="Helvetica" w:cs="Helvetica"/>
          <w:color w:val="333344"/>
          <w:sz w:val="23"/>
          <w:szCs w:val="23"/>
        </w:rPr>
      </w:pPr>
      <w:ins w:id="955" w:author="Unknown">
        <w:r w:rsidRPr="00FE3656">
          <w:rPr>
            <w:rFonts w:ascii="Helvetica" w:hAnsi="Helvetica" w:cs="Helvetica"/>
            <w:color w:val="333344"/>
            <w:sz w:val="23"/>
            <w:szCs w:val="23"/>
            <w:highlight w:val="yellow"/>
          </w:rPr>
          <w:t>SourceSets</w:t>
        </w:r>
        <w:r w:rsidRPr="00FE3656">
          <w:rPr>
            <w:rFonts w:ascii="Helvetica" w:hAnsi="Helvetica" w:cs="Helvetica"/>
            <w:color w:val="333344"/>
            <w:sz w:val="23"/>
            <w:szCs w:val="23"/>
            <w:highlight w:val="yellow"/>
          </w:rPr>
          <w:t>可用于指定不同的项目结构</w:t>
        </w:r>
        <w:r>
          <w:rPr>
            <w:rFonts w:ascii="Helvetica" w:hAnsi="Helvetica" w:cs="Helvetica"/>
            <w:color w:val="333344"/>
            <w:sz w:val="23"/>
            <w:szCs w:val="23"/>
          </w:rPr>
          <w:t>。例如，指定源代码存储在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src</w:t>
        </w:r>
        <w:r>
          <w:rPr>
            <w:rFonts w:ascii="Helvetica" w:hAnsi="Helvetica" w:cs="Helvetica"/>
            <w:color w:val="333344"/>
            <w:sz w:val="23"/>
            <w:szCs w:val="23"/>
          </w:rPr>
          <w:t>文件夹中，而不是在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src/main/java</w:t>
        </w:r>
        <w:r>
          <w:rPr>
            <w:rFonts w:ascii="Helvetica" w:hAnsi="Helvetica" w:cs="Helvetica"/>
            <w:color w:val="333344"/>
            <w:sz w:val="23"/>
            <w:szCs w:val="23"/>
          </w:rPr>
          <w:t>中。</w:t>
        </w:r>
        <w:r>
          <w:rPr>
            <w:rFonts w:ascii="Helvetica" w:hAnsi="Helvetica" w:cs="Helvetica"/>
            <w:color w:val="333344"/>
            <w:sz w:val="23"/>
            <w:szCs w:val="23"/>
          </w:rPr>
          <w:t xml:space="preserve"> </w:t>
        </w:r>
        <w:r>
          <w:rPr>
            <w:rFonts w:ascii="Helvetica" w:hAnsi="Helvetica" w:cs="Helvetica"/>
            <w:color w:val="333344"/>
            <w:sz w:val="23"/>
            <w:szCs w:val="23"/>
          </w:rPr>
          <w:t>看看下面的目录结构。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56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57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apply plugin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'java'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58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59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sourceSets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{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60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61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main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{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62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63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   java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{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64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65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      srcDir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'src'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66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67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  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}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68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69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}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70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71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72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test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{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73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74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   java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{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75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76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      srcDir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'test'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77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78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  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}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79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80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}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81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82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lastRenderedPageBreak/>
          <w:t>}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rPr>
          <w:ins w:id="983" w:author="Unknown"/>
          <w:rFonts w:ascii="Consolas" w:hAnsi="Consolas" w:cs="Consolas"/>
          <w:color w:val="000000"/>
          <w:sz w:val="20"/>
          <w:szCs w:val="20"/>
        </w:rPr>
      </w:pPr>
      <w:ins w:id="984" w:author="Unknown">
        <w:r>
          <w:rPr>
            <w:rFonts w:ascii="Consolas" w:hAnsi="Consolas" w:cs="Consolas"/>
            <w:color w:val="BBBBBB"/>
            <w:sz w:val="16"/>
            <w:szCs w:val="16"/>
          </w:rPr>
          <w:t>Groovy</w:t>
        </w:r>
      </w:ins>
    </w:p>
    <w:p w:rsidR="008F0F23" w:rsidRDefault="008F0F23" w:rsidP="008F0F23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ins w:id="985" w:author="Unknown"/>
          <w:rFonts w:ascii="Helvetica" w:hAnsi="Helvetica" w:cs="Helvetica"/>
          <w:color w:val="555555"/>
          <w:sz w:val="27"/>
          <w:szCs w:val="27"/>
        </w:rPr>
      </w:pPr>
      <w:bookmarkStart w:id="986" w:name="初始化任务执行"/>
      <w:bookmarkEnd w:id="986"/>
      <w:ins w:id="987" w:author="Unknown">
        <w:r>
          <w:rPr>
            <w:rFonts w:ascii="Helvetica" w:hAnsi="Helvetica" w:cs="Helvetica"/>
            <w:color w:val="555555"/>
            <w:sz w:val="27"/>
            <w:szCs w:val="27"/>
          </w:rPr>
          <w:t>初始化任务执行</w:t>
        </w:r>
      </w:ins>
    </w:p>
    <w:p w:rsidR="008F0F23" w:rsidRDefault="008F0F23" w:rsidP="008F0F23">
      <w:pPr>
        <w:pStyle w:val="a5"/>
        <w:shd w:val="clear" w:color="auto" w:fill="FFFFFF"/>
        <w:spacing w:before="0" w:beforeAutospacing="0" w:after="120" w:afterAutospacing="0"/>
        <w:rPr>
          <w:ins w:id="988" w:author="Unknown"/>
          <w:rFonts w:ascii="Helvetica" w:hAnsi="Helvetica" w:cs="Helvetica"/>
          <w:color w:val="333344"/>
          <w:sz w:val="23"/>
          <w:szCs w:val="23"/>
        </w:rPr>
      </w:pPr>
      <w:ins w:id="989" w:author="Unknown">
        <w:r>
          <w:rPr>
            <w:rFonts w:ascii="Helvetica" w:hAnsi="Helvetica" w:cs="Helvetica"/>
            <w:color w:val="333344"/>
            <w:sz w:val="23"/>
            <w:szCs w:val="23"/>
          </w:rPr>
          <w:t>Gradle</w:t>
        </w:r>
        <w:r>
          <w:rPr>
            <w:rFonts w:ascii="Helvetica" w:hAnsi="Helvetica" w:cs="Helvetica"/>
            <w:color w:val="333344"/>
            <w:sz w:val="23"/>
            <w:szCs w:val="23"/>
          </w:rPr>
          <w:t>还不支持多个项目模板。但它提供了一个</w:t>
        </w:r>
        <w:r w:rsidRPr="00FE3656">
          <w:rPr>
            <w:rFonts w:ascii="Helvetica" w:hAnsi="Helvetica" w:cs="Helvetica"/>
            <w:color w:val="333344"/>
            <w:sz w:val="23"/>
            <w:szCs w:val="23"/>
            <w:highlight w:val="yellow"/>
          </w:rPr>
          <w:t>init</w:t>
        </w:r>
        <w:r w:rsidRPr="00FE3656">
          <w:rPr>
            <w:rFonts w:ascii="Helvetica" w:hAnsi="Helvetica" w:cs="Helvetica"/>
            <w:color w:val="333344"/>
            <w:sz w:val="23"/>
            <w:szCs w:val="23"/>
            <w:highlight w:val="yellow"/>
          </w:rPr>
          <w:t>初始化任务</w:t>
        </w:r>
        <w:r>
          <w:rPr>
            <w:rFonts w:ascii="Helvetica" w:hAnsi="Helvetica" w:cs="Helvetica"/>
            <w:color w:val="333344"/>
            <w:sz w:val="23"/>
            <w:szCs w:val="23"/>
          </w:rPr>
          <w:t>来创建一个新的</w:t>
        </w:r>
        <w:r>
          <w:rPr>
            <w:rFonts w:ascii="Helvetica" w:hAnsi="Helvetica" w:cs="Helvetica"/>
            <w:color w:val="333344"/>
            <w:sz w:val="23"/>
            <w:szCs w:val="23"/>
          </w:rPr>
          <w:t>Gradle</w:t>
        </w:r>
        <w:r>
          <w:rPr>
            <w:rFonts w:ascii="Helvetica" w:hAnsi="Helvetica" w:cs="Helvetica"/>
            <w:color w:val="333344"/>
            <w:sz w:val="23"/>
            <w:szCs w:val="23"/>
          </w:rPr>
          <w:t>项目的结构。如果没有指定其他参数，任务将创建一个</w:t>
        </w:r>
        <w:r>
          <w:rPr>
            <w:rFonts w:ascii="Helvetica" w:hAnsi="Helvetica" w:cs="Helvetica"/>
            <w:color w:val="333344"/>
            <w:sz w:val="23"/>
            <w:szCs w:val="23"/>
          </w:rPr>
          <w:t>Gradle</w:t>
        </w:r>
        <w:r>
          <w:rPr>
            <w:rFonts w:ascii="Helvetica" w:hAnsi="Helvetica" w:cs="Helvetica"/>
            <w:color w:val="333344"/>
            <w:sz w:val="23"/>
            <w:szCs w:val="23"/>
          </w:rPr>
          <w:t>项目，其中包含</w:t>
        </w:r>
        <w:r>
          <w:rPr>
            <w:rFonts w:ascii="Helvetica" w:hAnsi="Helvetica" w:cs="Helvetica"/>
            <w:color w:val="333344"/>
            <w:sz w:val="23"/>
            <w:szCs w:val="23"/>
          </w:rPr>
          <w:t>gradle</w:t>
        </w:r>
        <w:r>
          <w:rPr>
            <w:rFonts w:ascii="Helvetica" w:hAnsi="Helvetica" w:cs="Helvetica"/>
            <w:color w:val="333344"/>
            <w:sz w:val="23"/>
            <w:szCs w:val="23"/>
          </w:rPr>
          <w:t>包装器文件，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23"/>
            <w:szCs w:val="23"/>
          </w:rPr>
          <w:t>和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settings.gradle</w:t>
        </w:r>
        <w:r>
          <w:rPr>
            <w:rFonts w:ascii="Helvetica" w:hAnsi="Helvetica" w:cs="Helvetica"/>
            <w:color w:val="333344"/>
            <w:sz w:val="23"/>
            <w:szCs w:val="23"/>
          </w:rPr>
          <w:t>文件。</w:t>
        </w:r>
      </w:ins>
    </w:p>
    <w:p w:rsidR="008F0F23" w:rsidRDefault="008F0F23" w:rsidP="008F0F23">
      <w:pPr>
        <w:pStyle w:val="a5"/>
        <w:shd w:val="clear" w:color="auto" w:fill="FFFFFF"/>
        <w:spacing w:before="0" w:beforeAutospacing="0" w:after="120" w:afterAutospacing="0"/>
        <w:rPr>
          <w:ins w:id="990" w:author="Unknown"/>
          <w:rFonts w:ascii="Helvetica" w:hAnsi="Helvetica" w:cs="Helvetica"/>
          <w:color w:val="333344"/>
          <w:sz w:val="23"/>
          <w:szCs w:val="23"/>
        </w:rPr>
      </w:pPr>
      <w:ins w:id="991" w:author="Unknown">
        <w:r>
          <w:rPr>
            <w:rFonts w:ascii="Helvetica" w:hAnsi="Helvetica" w:cs="Helvetica"/>
            <w:color w:val="333344"/>
            <w:sz w:val="23"/>
            <w:szCs w:val="23"/>
          </w:rPr>
          <w:t>当使用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java-library</w:t>
        </w:r>
        <w:r>
          <w:rPr>
            <w:rFonts w:ascii="Helvetica" w:hAnsi="Helvetica" w:cs="Helvetica"/>
            <w:color w:val="333344"/>
            <w:sz w:val="23"/>
            <w:szCs w:val="23"/>
          </w:rPr>
          <w:t>作为值并添加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--type</w:t>
        </w:r>
        <w:r>
          <w:rPr>
            <w:rFonts w:ascii="Helvetica" w:hAnsi="Helvetica" w:cs="Helvetica"/>
            <w:color w:val="333344"/>
            <w:sz w:val="23"/>
            <w:szCs w:val="23"/>
          </w:rPr>
          <w:t>参数时，将创建一个</w:t>
        </w:r>
        <w:r>
          <w:rPr>
            <w:rFonts w:ascii="Helvetica" w:hAnsi="Helvetica" w:cs="Helvetica"/>
            <w:color w:val="333344"/>
            <w:sz w:val="23"/>
            <w:szCs w:val="23"/>
          </w:rPr>
          <w:t>java</w:t>
        </w:r>
        <w:r>
          <w:rPr>
            <w:rFonts w:ascii="Helvetica" w:hAnsi="Helvetica" w:cs="Helvetica"/>
            <w:color w:val="333344"/>
            <w:sz w:val="23"/>
            <w:szCs w:val="23"/>
          </w:rPr>
          <w:t>项目结构，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23"/>
            <w:szCs w:val="23"/>
          </w:rPr>
          <w:t>文件包含带有</w:t>
        </w:r>
        <w:r>
          <w:rPr>
            <w:rFonts w:ascii="Helvetica" w:hAnsi="Helvetica" w:cs="Helvetica"/>
            <w:color w:val="333344"/>
            <w:sz w:val="23"/>
            <w:szCs w:val="23"/>
          </w:rPr>
          <w:fldChar w:fldCharType="begin"/>
        </w:r>
        <w:r>
          <w:rPr>
            <w:rFonts w:ascii="Helvetica" w:hAnsi="Helvetica" w:cs="Helvetica"/>
            <w:color w:val="333344"/>
            <w:sz w:val="23"/>
            <w:szCs w:val="23"/>
          </w:rPr>
          <w:instrText xml:space="preserve"> HYPERLINK "http://www.yiibai.com/junit/" \o "Junit" </w:instrText>
        </w:r>
        <w:r>
          <w:rPr>
            <w:rFonts w:ascii="Helvetica" w:hAnsi="Helvetica" w:cs="Helvetica"/>
            <w:color w:val="333344"/>
            <w:sz w:val="23"/>
            <w:szCs w:val="23"/>
          </w:rPr>
          <w:fldChar w:fldCharType="separate"/>
        </w:r>
        <w:r>
          <w:rPr>
            <w:rStyle w:val="a6"/>
            <w:rFonts w:ascii="Helvetica" w:hAnsi="Helvetica" w:cs="Helvetica"/>
            <w:color w:val="3298D6"/>
            <w:sz w:val="23"/>
            <w:szCs w:val="23"/>
          </w:rPr>
          <w:t>Junit</w:t>
        </w:r>
        <w:r>
          <w:rPr>
            <w:rFonts w:ascii="Helvetica" w:hAnsi="Helvetica" w:cs="Helvetica"/>
            <w:color w:val="333344"/>
            <w:sz w:val="23"/>
            <w:szCs w:val="23"/>
          </w:rPr>
          <w:fldChar w:fldCharType="end"/>
        </w:r>
        <w:r>
          <w:rPr>
            <w:rFonts w:ascii="Helvetica" w:hAnsi="Helvetica" w:cs="Helvetica"/>
            <w:color w:val="333344"/>
            <w:sz w:val="23"/>
            <w:szCs w:val="23"/>
          </w:rPr>
          <w:t>的某个</w:t>
        </w:r>
        <w:r>
          <w:rPr>
            <w:rFonts w:ascii="Helvetica" w:hAnsi="Helvetica" w:cs="Helvetica"/>
            <w:color w:val="333344"/>
            <w:sz w:val="23"/>
            <w:szCs w:val="23"/>
          </w:rPr>
          <w:t>Java</w:t>
        </w:r>
        <w:r>
          <w:rPr>
            <w:rFonts w:ascii="Helvetica" w:hAnsi="Helvetica" w:cs="Helvetica"/>
            <w:color w:val="333344"/>
            <w:sz w:val="23"/>
            <w:szCs w:val="23"/>
          </w:rPr>
          <w:t>模板。</w:t>
        </w:r>
        <w:r>
          <w:rPr>
            <w:rFonts w:ascii="Helvetica" w:hAnsi="Helvetica" w:cs="Helvetica"/>
            <w:color w:val="333344"/>
            <w:sz w:val="23"/>
            <w:szCs w:val="23"/>
          </w:rPr>
          <w:t xml:space="preserve"> </w:t>
        </w:r>
        <w:r>
          <w:rPr>
            <w:rFonts w:ascii="Helvetica" w:hAnsi="Helvetica" w:cs="Helvetica"/>
            <w:color w:val="333344"/>
            <w:sz w:val="23"/>
            <w:szCs w:val="23"/>
          </w:rPr>
          <w:t>看看下面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23"/>
            <w:szCs w:val="23"/>
          </w:rPr>
          <w:t>文件的代码。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92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93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apply plugin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'java'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94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95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96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repositories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{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97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998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</w:t>
        </w:r>
        <w:r>
          <w:rPr>
            <w:rStyle w:val="token"/>
            <w:rFonts w:ascii="Consolas" w:hAnsi="Consolas" w:cs="Consolas"/>
            <w:color w:val="DD4A68"/>
            <w:sz w:val="20"/>
            <w:szCs w:val="20"/>
          </w:rPr>
          <w:t>jcenter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()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999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00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}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01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02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03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dependencies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{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04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05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compile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'org.slf4j:slf4j-api:1.7.12'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06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07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testCompile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'junit:junit:4.12'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08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09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}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rPr>
          <w:ins w:id="1010" w:author="Unknown"/>
          <w:rFonts w:ascii="Consolas" w:hAnsi="Consolas" w:cs="Consolas"/>
          <w:color w:val="000000"/>
          <w:sz w:val="20"/>
          <w:szCs w:val="20"/>
        </w:rPr>
      </w:pPr>
      <w:ins w:id="1011" w:author="Unknown">
        <w:r>
          <w:rPr>
            <w:rFonts w:ascii="Consolas" w:hAnsi="Consolas" w:cs="Consolas"/>
            <w:color w:val="BBBBBB"/>
            <w:sz w:val="16"/>
            <w:szCs w:val="16"/>
          </w:rPr>
          <w:t>Groovy</w:t>
        </w:r>
      </w:ins>
    </w:p>
    <w:p w:rsidR="008F0F23" w:rsidRDefault="008F0F23" w:rsidP="008F0F23">
      <w:pPr>
        <w:pStyle w:val="a5"/>
        <w:shd w:val="clear" w:color="auto" w:fill="FFFFFF"/>
        <w:spacing w:before="0" w:beforeAutospacing="0" w:after="120" w:afterAutospacing="0"/>
        <w:rPr>
          <w:ins w:id="1012" w:author="Unknown"/>
          <w:rFonts w:ascii="Helvetica" w:hAnsi="Helvetica" w:cs="Helvetica"/>
          <w:color w:val="333344"/>
          <w:sz w:val="23"/>
          <w:szCs w:val="23"/>
        </w:rPr>
      </w:pPr>
      <w:ins w:id="1013" w:author="Unknown">
        <w:r>
          <w:rPr>
            <w:rFonts w:ascii="Helvetica" w:hAnsi="Helvetica" w:cs="Helvetica"/>
            <w:color w:val="333344"/>
            <w:sz w:val="23"/>
            <w:szCs w:val="23"/>
          </w:rPr>
          <w:t>在仓库</w:t>
        </w:r>
        <w:r>
          <w:rPr>
            <w:rFonts w:ascii="Helvetica" w:hAnsi="Helvetica" w:cs="Helvetica"/>
            <w:color w:val="333344"/>
            <w:sz w:val="23"/>
            <w:szCs w:val="23"/>
          </w:rPr>
          <w:t>(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repositories</w:t>
        </w:r>
        <w:r>
          <w:rPr>
            <w:rFonts w:ascii="Helvetica" w:hAnsi="Helvetica" w:cs="Helvetica"/>
            <w:color w:val="333344"/>
            <w:sz w:val="23"/>
            <w:szCs w:val="23"/>
          </w:rPr>
          <w:t>)</w:t>
        </w:r>
        <w:r>
          <w:rPr>
            <w:rFonts w:ascii="Helvetica" w:hAnsi="Helvetica" w:cs="Helvetica"/>
            <w:color w:val="333344"/>
            <w:sz w:val="23"/>
            <w:szCs w:val="23"/>
          </w:rPr>
          <w:t>这部分中，</w:t>
        </w:r>
        <w:r w:rsidRPr="00A82374">
          <w:rPr>
            <w:rFonts w:ascii="Helvetica" w:hAnsi="Helvetica" w:cs="Helvetica"/>
            <w:color w:val="333344"/>
            <w:sz w:val="23"/>
            <w:szCs w:val="23"/>
            <w:highlight w:val="yellow"/>
            <w:shd w:val="clear" w:color="auto" w:fill="FFFF00"/>
          </w:rPr>
          <w:t>它定义了要从哪里找到依赖</w:t>
        </w:r>
        <w:r>
          <w:rPr>
            <w:rFonts w:ascii="Helvetica" w:hAnsi="Helvetica" w:cs="Helvetica"/>
            <w:color w:val="333344"/>
            <w:sz w:val="23"/>
            <w:szCs w:val="23"/>
          </w:rPr>
          <w:t>。</w:t>
        </w:r>
        <w:r>
          <w:rPr>
            <w:rFonts w:ascii="Helvetica" w:hAnsi="Helvetica" w:cs="Helvetica"/>
            <w:color w:val="333344"/>
            <w:sz w:val="23"/>
            <w:szCs w:val="23"/>
          </w:rPr>
          <w:t>Jcenter</w:t>
        </w:r>
        <w:r>
          <w:rPr>
            <w:rFonts w:ascii="Helvetica" w:hAnsi="Helvetica" w:cs="Helvetica"/>
            <w:color w:val="333344"/>
            <w:sz w:val="23"/>
            <w:szCs w:val="23"/>
          </w:rPr>
          <w:t>是为了解决依赖问题。</w:t>
        </w:r>
        <w:r>
          <w:rPr>
            <w:rFonts w:ascii="Helvetica" w:hAnsi="Helvetica" w:cs="Helvetica"/>
            <w:color w:val="333344"/>
            <w:sz w:val="23"/>
            <w:szCs w:val="23"/>
          </w:rPr>
          <w:t xml:space="preserve"> </w:t>
        </w:r>
        <w:r>
          <w:rPr>
            <w:rFonts w:ascii="Helvetica" w:hAnsi="Helvetica" w:cs="Helvetica"/>
            <w:color w:val="333344"/>
            <w:sz w:val="23"/>
            <w:szCs w:val="23"/>
          </w:rPr>
          <w:t>依赖关系（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dependencies</w:t>
        </w:r>
        <w:r>
          <w:rPr>
            <w:rFonts w:ascii="Helvetica" w:hAnsi="Helvetica" w:cs="Helvetica"/>
            <w:color w:val="333344"/>
            <w:sz w:val="23"/>
            <w:szCs w:val="23"/>
          </w:rPr>
          <w:t>）部分用于提供有关外部依赖关系的信息。</w:t>
        </w:r>
      </w:ins>
    </w:p>
    <w:p w:rsidR="008F0F23" w:rsidRDefault="008F0F23" w:rsidP="008F0F23">
      <w:pPr>
        <w:pStyle w:val="2"/>
        <w:pBdr>
          <w:bottom w:val="single" w:sz="6" w:space="8" w:color="EAEAEA"/>
        </w:pBdr>
        <w:shd w:val="clear" w:color="auto" w:fill="FFFFFF"/>
        <w:spacing w:before="180" w:after="180"/>
        <w:rPr>
          <w:ins w:id="1014" w:author="Unknown"/>
          <w:rFonts w:ascii="Helvetica" w:hAnsi="Helvetica" w:cs="Helvetica"/>
          <w:color w:val="555555"/>
          <w:sz w:val="27"/>
          <w:szCs w:val="27"/>
        </w:rPr>
      </w:pPr>
      <w:bookmarkStart w:id="1015" w:name="指定Java版本"/>
      <w:bookmarkEnd w:id="1015"/>
      <w:ins w:id="1016" w:author="Unknown">
        <w:r>
          <w:rPr>
            <w:rFonts w:ascii="Helvetica" w:hAnsi="Helvetica" w:cs="Helvetica"/>
            <w:color w:val="555555"/>
            <w:sz w:val="27"/>
            <w:szCs w:val="27"/>
          </w:rPr>
          <w:t>指定</w:t>
        </w:r>
        <w:r>
          <w:rPr>
            <w:rFonts w:ascii="Helvetica" w:hAnsi="Helvetica" w:cs="Helvetica"/>
            <w:color w:val="555555"/>
            <w:sz w:val="27"/>
            <w:szCs w:val="27"/>
          </w:rPr>
          <w:t>Java</w:t>
        </w:r>
        <w:r>
          <w:rPr>
            <w:rFonts w:ascii="Helvetica" w:hAnsi="Helvetica" w:cs="Helvetica"/>
            <w:color w:val="555555"/>
            <w:sz w:val="27"/>
            <w:szCs w:val="27"/>
          </w:rPr>
          <w:t>版本</w:t>
        </w:r>
      </w:ins>
    </w:p>
    <w:p w:rsidR="008F0F23" w:rsidRDefault="008F0F23" w:rsidP="008F0F23">
      <w:pPr>
        <w:pStyle w:val="a5"/>
        <w:shd w:val="clear" w:color="auto" w:fill="FFFFFF"/>
        <w:spacing w:before="0" w:beforeAutospacing="0" w:after="120" w:afterAutospacing="0"/>
        <w:rPr>
          <w:ins w:id="1017" w:author="Unknown"/>
          <w:rFonts w:ascii="Helvetica" w:hAnsi="Helvetica" w:cs="Helvetica"/>
          <w:color w:val="333344"/>
          <w:sz w:val="23"/>
          <w:szCs w:val="23"/>
        </w:rPr>
      </w:pPr>
      <w:ins w:id="1018" w:author="Unknown">
        <w:r>
          <w:rPr>
            <w:rFonts w:ascii="Helvetica" w:hAnsi="Helvetica" w:cs="Helvetica"/>
            <w:color w:val="333344"/>
            <w:sz w:val="23"/>
            <w:szCs w:val="23"/>
          </w:rPr>
          <w:t>通常，</w:t>
        </w:r>
        <w:r>
          <w:rPr>
            <w:rFonts w:ascii="Helvetica" w:hAnsi="Helvetica" w:cs="Helvetica"/>
            <w:color w:val="333344"/>
            <w:sz w:val="23"/>
            <w:szCs w:val="23"/>
          </w:rPr>
          <w:t>Java</w:t>
        </w:r>
        <w:r>
          <w:rPr>
            <w:rFonts w:ascii="Helvetica" w:hAnsi="Helvetica" w:cs="Helvetica"/>
            <w:color w:val="333344"/>
            <w:sz w:val="23"/>
            <w:szCs w:val="23"/>
          </w:rPr>
          <w:t>项目要有一个版本和一个目标</w:t>
        </w:r>
        <w:r>
          <w:rPr>
            <w:rFonts w:ascii="Helvetica" w:hAnsi="Helvetica" w:cs="Helvetica"/>
            <w:color w:val="333344"/>
            <w:sz w:val="23"/>
            <w:szCs w:val="23"/>
          </w:rPr>
          <w:t>JRE</w:t>
        </w:r>
        <w:r>
          <w:rPr>
            <w:rFonts w:ascii="Helvetica" w:hAnsi="Helvetica" w:cs="Helvetica"/>
            <w:color w:val="333344"/>
            <w:sz w:val="23"/>
            <w:szCs w:val="23"/>
          </w:rPr>
          <w:t>，在其上编译它。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version</w:t>
        </w:r>
        <w:r>
          <w:rPr>
            <w:rFonts w:ascii="Helvetica" w:hAnsi="Helvetica" w:cs="Helvetica"/>
            <w:color w:val="333344"/>
            <w:sz w:val="23"/>
            <w:szCs w:val="23"/>
          </w:rPr>
          <w:t>和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sourceCompatibility</w:t>
        </w:r>
        <w:r>
          <w:rPr>
            <w:rFonts w:ascii="Helvetica" w:hAnsi="Helvetica" w:cs="Helvetica"/>
            <w:color w:val="333344"/>
            <w:sz w:val="23"/>
            <w:szCs w:val="23"/>
          </w:rPr>
          <w:t>属性可以在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23"/>
            <w:szCs w:val="23"/>
          </w:rPr>
          <w:t>文件中设置。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19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20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version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=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990055"/>
            <w:sz w:val="20"/>
            <w:szCs w:val="20"/>
          </w:rPr>
          <w:t>0.1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.</w:t>
        </w:r>
        <w:r>
          <w:rPr>
            <w:rStyle w:val="token"/>
            <w:rFonts w:ascii="Consolas" w:hAnsi="Consolas" w:cs="Consolas"/>
            <w:color w:val="990055"/>
            <w:sz w:val="20"/>
            <w:szCs w:val="20"/>
          </w:rPr>
          <w:t>1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21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22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sourceCompatibility 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=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990055"/>
            <w:sz w:val="20"/>
            <w:szCs w:val="20"/>
          </w:rPr>
          <w:t>1.8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rPr>
          <w:ins w:id="1023" w:author="Unknown"/>
          <w:rFonts w:ascii="Consolas" w:hAnsi="Consolas" w:cs="Consolas"/>
          <w:color w:val="000000"/>
          <w:sz w:val="20"/>
          <w:szCs w:val="20"/>
        </w:rPr>
      </w:pPr>
      <w:ins w:id="1024" w:author="Unknown">
        <w:r>
          <w:rPr>
            <w:rFonts w:ascii="Consolas" w:hAnsi="Consolas" w:cs="Consolas"/>
            <w:color w:val="BBBBBB"/>
            <w:sz w:val="16"/>
            <w:szCs w:val="16"/>
          </w:rPr>
          <w:t>Groovy</w:t>
        </w:r>
      </w:ins>
    </w:p>
    <w:p w:rsidR="008F0F23" w:rsidRDefault="008F0F23" w:rsidP="008F0F23">
      <w:pPr>
        <w:pStyle w:val="a5"/>
        <w:shd w:val="clear" w:color="auto" w:fill="FFFFFF"/>
        <w:spacing w:before="0" w:beforeAutospacing="0" w:after="120" w:afterAutospacing="0"/>
        <w:rPr>
          <w:ins w:id="1025" w:author="Unknown"/>
          <w:rFonts w:ascii="Helvetica" w:hAnsi="Helvetica" w:cs="Helvetica"/>
          <w:color w:val="333344"/>
          <w:sz w:val="23"/>
          <w:szCs w:val="23"/>
        </w:rPr>
      </w:pPr>
      <w:ins w:id="1026" w:author="Unknown">
        <w:r w:rsidRPr="00A82374">
          <w:rPr>
            <w:rFonts w:ascii="Helvetica" w:hAnsi="Helvetica" w:cs="Helvetica"/>
            <w:color w:val="333344"/>
            <w:sz w:val="23"/>
            <w:szCs w:val="23"/>
            <w:shd w:val="clear" w:color="auto" w:fill="FFFF00"/>
          </w:rPr>
          <w:t>如果这是一个可执行的</w:t>
        </w:r>
        <w:r w:rsidRPr="00A82374">
          <w:rPr>
            <w:rFonts w:ascii="Helvetica" w:hAnsi="Helvetica" w:cs="Helvetica"/>
            <w:color w:val="333344"/>
            <w:sz w:val="23"/>
            <w:szCs w:val="23"/>
            <w:shd w:val="clear" w:color="auto" w:fill="FFFF00"/>
          </w:rPr>
          <w:t>Java</w:t>
        </w:r>
        <w:r w:rsidRPr="00A82374">
          <w:rPr>
            <w:rFonts w:ascii="Helvetica" w:hAnsi="Helvetica" w:cs="Helvetica"/>
            <w:color w:val="333344"/>
            <w:sz w:val="23"/>
            <w:szCs w:val="23"/>
            <w:shd w:val="clear" w:color="auto" w:fill="FFFF00"/>
          </w:rPr>
          <w:t>应用程序，</w:t>
        </w:r>
        <w:r w:rsidRPr="00A82374"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FFF00"/>
          </w:rPr>
          <w:t>MANIFEST.MF</w:t>
        </w:r>
        <w:r w:rsidRPr="00A82374">
          <w:rPr>
            <w:rFonts w:ascii="Helvetica" w:hAnsi="Helvetica" w:cs="Helvetica"/>
            <w:color w:val="333344"/>
            <w:sz w:val="23"/>
            <w:szCs w:val="23"/>
            <w:shd w:val="clear" w:color="auto" w:fill="FFFF00"/>
          </w:rPr>
          <w:t>文件必须要指定具有</w:t>
        </w:r>
        <w:r w:rsidRPr="00A82374"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FFF00"/>
          </w:rPr>
          <w:t>main</w:t>
        </w:r>
        <w:r w:rsidRPr="00A82374"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FFF00"/>
          </w:rPr>
          <w:t>方</w:t>
        </w:r>
        <w:r w:rsidRPr="00A82374">
          <w:rPr>
            <w:rFonts w:ascii="Helvetica" w:hAnsi="Helvetica" w:cs="Helvetica"/>
            <w:color w:val="333344"/>
            <w:sz w:val="23"/>
            <w:szCs w:val="23"/>
            <w:shd w:val="clear" w:color="auto" w:fill="FFFF00"/>
          </w:rPr>
          <w:t>法的类</w:t>
        </w:r>
        <w:r>
          <w:rPr>
            <w:rFonts w:ascii="Helvetica" w:hAnsi="Helvetica" w:cs="Helvetica"/>
            <w:color w:val="333344"/>
            <w:sz w:val="23"/>
            <w:szCs w:val="23"/>
          </w:rPr>
          <w:t>。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27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28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apply plugin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'java'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29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30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31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jar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{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32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33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manifest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{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34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35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   attributes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'Main-Class'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'com.yiibai.main.Application'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36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37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}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38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39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}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rPr>
          <w:ins w:id="1040" w:author="Unknown"/>
          <w:rFonts w:ascii="Consolas" w:hAnsi="Consolas" w:cs="Consolas"/>
          <w:color w:val="000000"/>
          <w:sz w:val="20"/>
          <w:szCs w:val="20"/>
        </w:rPr>
      </w:pPr>
      <w:ins w:id="1041" w:author="Unknown">
        <w:r>
          <w:rPr>
            <w:rFonts w:ascii="Consolas" w:hAnsi="Consolas" w:cs="Consolas"/>
            <w:color w:val="BBBBBB"/>
            <w:sz w:val="16"/>
            <w:szCs w:val="16"/>
          </w:rPr>
          <w:t>Groovy</w:t>
        </w:r>
      </w:ins>
    </w:p>
    <w:p w:rsidR="008F0F23" w:rsidRDefault="008F0F23" w:rsidP="008F0F23">
      <w:pPr>
        <w:pStyle w:val="a5"/>
        <w:shd w:val="clear" w:color="auto" w:fill="FFFFFF"/>
        <w:spacing w:before="0" w:beforeAutospacing="0" w:after="120" w:afterAutospacing="0"/>
        <w:rPr>
          <w:ins w:id="1042" w:author="Unknown"/>
          <w:rFonts w:ascii="Helvetica" w:hAnsi="Helvetica" w:cs="Helvetica"/>
          <w:color w:val="333344"/>
          <w:sz w:val="23"/>
          <w:szCs w:val="23"/>
        </w:rPr>
      </w:pPr>
      <w:ins w:id="1043" w:author="Unknown">
        <w:r>
          <w:rPr>
            <w:rFonts w:ascii="Helvetica" w:hAnsi="Helvetica" w:cs="Helvetica"/>
            <w:color w:val="333344"/>
            <w:sz w:val="23"/>
            <w:szCs w:val="23"/>
          </w:rPr>
          <w:t>让我们考虑一个例子。创建一个目录结构，如下面的屏幕截图所示。</w:t>
        </w:r>
      </w:ins>
    </w:p>
    <w:p w:rsidR="008F0F23" w:rsidRDefault="008F0F23" w:rsidP="008F0F23">
      <w:pPr>
        <w:pStyle w:val="a5"/>
        <w:shd w:val="clear" w:color="auto" w:fill="FFFFFF"/>
        <w:spacing w:before="0" w:beforeAutospacing="0" w:after="120" w:afterAutospacing="0"/>
        <w:rPr>
          <w:ins w:id="1044" w:author="Unknown"/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noProof/>
          <w:color w:val="333344"/>
          <w:sz w:val="23"/>
          <w:szCs w:val="23"/>
        </w:rPr>
        <w:drawing>
          <wp:inline distT="0" distB="0" distL="0" distR="0">
            <wp:extent cx="6128400" cy="3672850"/>
            <wp:effectExtent l="19050" t="0" r="5700" b="0"/>
            <wp:docPr id="9" name="图片 9" descr="http://www.yiibai.com/uploads/images/201610/24/24171053_96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yiibai.com/uploads/images/201610/24/24171053_964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138" cy="3673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23" w:rsidRDefault="008F0F23" w:rsidP="008F0F23">
      <w:pPr>
        <w:pStyle w:val="a5"/>
        <w:shd w:val="clear" w:color="auto" w:fill="FFFFFF"/>
        <w:spacing w:before="0" w:beforeAutospacing="0" w:after="120" w:afterAutospacing="0"/>
        <w:rPr>
          <w:ins w:id="1045" w:author="Unknown"/>
          <w:rFonts w:ascii="Helvetica" w:hAnsi="Helvetica" w:cs="Helvetica"/>
          <w:color w:val="333344"/>
          <w:sz w:val="23"/>
          <w:szCs w:val="23"/>
        </w:rPr>
      </w:pPr>
      <w:ins w:id="1046" w:author="Unknown">
        <w:r>
          <w:rPr>
            <w:rFonts w:ascii="Helvetica" w:hAnsi="Helvetica" w:cs="Helvetica"/>
            <w:color w:val="333344"/>
            <w:sz w:val="23"/>
            <w:szCs w:val="23"/>
          </w:rPr>
          <w:t>将以下</w:t>
        </w:r>
        <w:r>
          <w:rPr>
            <w:rFonts w:ascii="Helvetica" w:hAnsi="Helvetica" w:cs="Helvetica"/>
            <w:color w:val="333344"/>
            <w:sz w:val="23"/>
            <w:szCs w:val="23"/>
          </w:rPr>
          <w:t>Java</w:t>
        </w:r>
        <w:r>
          <w:rPr>
            <w:rFonts w:ascii="Helvetica" w:hAnsi="Helvetica" w:cs="Helvetica"/>
            <w:color w:val="333344"/>
            <w:sz w:val="23"/>
            <w:szCs w:val="23"/>
          </w:rPr>
          <w:t>代码复制到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App.java</w:t>
        </w:r>
        <w:r>
          <w:rPr>
            <w:rFonts w:ascii="Helvetica" w:hAnsi="Helvetica" w:cs="Helvetica"/>
            <w:color w:val="333344"/>
            <w:sz w:val="23"/>
            <w:szCs w:val="23"/>
          </w:rPr>
          <w:t>文件中，并将其存储到</w:t>
        </w:r>
        <w:r>
          <w:rPr>
            <w:rStyle w:val="apple-converted-space"/>
            <w:rFonts w:ascii="Helvetica" w:hAnsi="Helvetica" w:cs="Helvetica"/>
            <w:color w:val="333344"/>
            <w:sz w:val="23"/>
            <w:szCs w:val="23"/>
          </w:rPr>
          <w:t> 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D:/worksp/gradle/src/main/java/com/yiibai</w:t>
        </w:r>
        <w:r>
          <w:rPr>
            <w:rStyle w:val="apple-converted-space"/>
            <w:rFonts w:ascii="Helvetica" w:hAnsi="Helvetica" w:cs="Helvetica"/>
            <w:color w:val="333344"/>
            <w:sz w:val="23"/>
            <w:szCs w:val="23"/>
          </w:rPr>
          <w:t> </w:t>
        </w:r>
        <w:r>
          <w:rPr>
            <w:rFonts w:ascii="Helvetica" w:hAnsi="Helvetica" w:cs="Helvetica"/>
            <w:color w:val="333344"/>
            <w:sz w:val="23"/>
            <w:szCs w:val="23"/>
          </w:rPr>
          <w:t>目录中。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47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48" w:author="Unknown"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package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com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.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yiibai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;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49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50" w:author="Unknown"/>
          <w:rStyle w:val="token"/>
          <w:rFonts w:ascii="Consolas" w:hAnsi="Consolas" w:cs="Consolas"/>
          <w:color w:val="708090"/>
          <w:sz w:val="20"/>
          <w:szCs w:val="20"/>
        </w:rPr>
      </w:pPr>
      <w:ins w:id="1051" w:author="Unknown">
        <w:r>
          <w:rPr>
            <w:rStyle w:val="token"/>
            <w:rFonts w:ascii="Consolas" w:hAnsi="Consolas" w:cs="Consolas"/>
            <w:color w:val="708090"/>
            <w:sz w:val="20"/>
            <w:szCs w:val="20"/>
          </w:rPr>
          <w:t>/**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52" w:author="Unknown"/>
          <w:rStyle w:val="token"/>
          <w:rFonts w:ascii="Consolas" w:hAnsi="Consolas" w:cs="Consolas"/>
          <w:color w:val="708090"/>
          <w:sz w:val="20"/>
          <w:szCs w:val="20"/>
        </w:rPr>
      </w:pPr>
      <w:ins w:id="1053" w:author="Unknown">
        <w:r>
          <w:rPr>
            <w:rStyle w:val="token"/>
            <w:rFonts w:ascii="Consolas" w:hAnsi="Consolas" w:cs="Consolas"/>
            <w:color w:val="708090"/>
            <w:sz w:val="20"/>
            <w:szCs w:val="20"/>
          </w:rPr>
          <w:t>* Hello world!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54" w:author="Unknown"/>
          <w:rStyle w:val="token"/>
          <w:rFonts w:ascii="Consolas" w:hAnsi="Consolas" w:cs="Consolas"/>
          <w:color w:val="708090"/>
          <w:sz w:val="20"/>
          <w:szCs w:val="20"/>
        </w:rPr>
      </w:pPr>
      <w:ins w:id="1055" w:author="Unknown">
        <w:r>
          <w:rPr>
            <w:rStyle w:val="token"/>
            <w:rFonts w:ascii="Consolas" w:hAnsi="Consolas" w:cs="Consolas"/>
            <w:color w:val="708090"/>
            <w:sz w:val="20"/>
            <w:szCs w:val="20"/>
          </w:rPr>
          <w:t>*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56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57" w:author="Unknown">
        <w:r>
          <w:rPr>
            <w:rStyle w:val="token"/>
            <w:rFonts w:ascii="Consolas" w:hAnsi="Consolas" w:cs="Consolas"/>
            <w:color w:val="708090"/>
            <w:sz w:val="20"/>
            <w:szCs w:val="20"/>
          </w:rPr>
          <w:t>*/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58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59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60" w:author="Unknown"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public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class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000000"/>
            <w:sz w:val="20"/>
            <w:szCs w:val="20"/>
          </w:rPr>
          <w:t>App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{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61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62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lastRenderedPageBreak/>
          <w:t xml:space="preserve">   </w:t>
        </w:r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public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static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void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DD4A68"/>
            <w:sz w:val="20"/>
            <w:szCs w:val="20"/>
          </w:rPr>
          <w:t>main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(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String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[]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args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){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63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64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   System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.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out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.</w:t>
        </w:r>
        <w:r>
          <w:rPr>
            <w:rStyle w:val="token"/>
            <w:rFonts w:ascii="Consolas" w:hAnsi="Consolas" w:cs="Consolas"/>
            <w:color w:val="DD4A68"/>
            <w:sz w:val="20"/>
            <w:szCs w:val="20"/>
          </w:rPr>
          <w:t>println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(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"Hello World, Gradle Build Work! "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);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65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66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}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67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68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}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rPr>
          <w:ins w:id="1069" w:author="Unknown"/>
          <w:rFonts w:ascii="Consolas" w:hAnsi="Consolas" w:cs="Consolas"/>
          <w:color w:val="000000"/>
          <w:sz w:val="20"/>
          <w:szCs w:val="20"/>
        </w:rPr>
      </w:pPr>
      <w:ins w:id="1070" w:author="Unknown">
        <w:r>
          <w:rPr>
            <w:rFonts w:ascii="Consolas" w:hAnsi="Consolas" w:cs="Consolas"/>
            <w:color w:val="BBBBBB"/>
            <w:sz w:val="16"/>
            <w:szCs w:val="16"/>
          </w:rPr>
          <w:t>Java</w:t>
        </w:r>
      </w:ins>
    </w:p>
    <w:p w:rsidR="008F0F23" w:rsidRDefault="008F0F23" w:rsidP="008F0F23">
      <w:pPr>
        <w:pStyle w:val="a5"/>
        <w:shd w:val="clear" w:color="auto" w:fill="FFFFFF"/>
        <w:spacing w:before="0" w:beforeAutospacing="0" w:after="120" w:afterAutospacing="0"/>
        <w:rPr>
          <w:ins w:id="1071" w:author="Unknown"/>
          <w:rFonts w:ascii="Helvetica" w:hAnsi="Helvetica" w:cs="Helvetica"/>
          <w:color w:val="333344"/>
          <w:sz w:val="23"/>
          <w:szCs w:val="23"/>
        </w:rPr>
      </w:pPr>
      <w:ins w:id="1072" w:author="Unknown">
        <w:r>
          <w:rPr>
            <w:rFonts w:ascii="Helvetica" w:hAnsi="Helvetica" w:cs="Helvetica"/>
            <w:color w:val="333344"/>
            <w:sz w:val="23"/>
            <w:szCs w:val="23"/>
          </w:rPr>
          <w:t>将以下</w:t>
        </w:r>
        <w:r>
          <w:rPr>
            <w:rFonts w:ascii="Helvetica" w:hAnsi="Helvetica" w:cs="Helvetica"/>
            <w:color w:val="333344"/>
            <w:sz w:val="23"/>
            <w:szCs w:val="23"/>
          </w:rPr>
          <w:t>Java</w:t>
        </w:r>
        <w:r>
          <w:rPr>
            <w:rFonts w:ascii="Helvetica" w:hAnsi="Helvetica" w:cs="Helvetica"/>
            <w:color w:val="333344"/>
            <w:sz w:val="23"/>
            <w:szCs w:val="23"/>
          </w:rPr>
          <w:t>代码复制到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AppTset.java</w:t>
        </w:r>
        <w:r>
          <w:rPr>
            <w:rFonts w:ascii="Helvetica" w:hAnsi="Helvetica" w:cs="Helvetica"/>
            <w:color w:val="333344"/>
            <w:sz w:val="23"/>
            <w:szCs w:val="23"/>
          </w:rPr>
          <w:t>文件中，并存储到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D:/worksp/gradle/src/test/java/com/yiibai</w:t>
        </w:r>
        <w:r>
          <w:rPr>
            <w:rFonts w:ascii="Helvetica" w:hAnsi="Helvetica" w:cs="Helvetica"/>
            <w:color w:val="333344"/>
            <w:sz w:val="23"/>
            <w:szCs w:val="23"/>
          </w:rPr>
          <w:t>目录中。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73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74" w:author="Unknown"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package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com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.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yiibai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;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75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76" w:author="Unknown"/>
          <w:rStyle w:val="token"/>
          <w:rFonts w:ascii="Consolas" w:hAnsi="Consolas" w:cs="Consolas"/>
          <w:color w:val="708090"/>
          <w:sz w:val="20"/>
          <w:szCs w:val="20"/>
        </w:rPr>
      </w:pPr>
      <w:ins w:id="1077" w:author="Unknown">
        <w:r>
          <w:rPr>
            <w:rStyle w:val="token"/>
            <w:rFonts w:ascii="Consolas" w:hAnsi="Consolas" w:cs="Consolas"/>
            <w:color w:val="708090"/>
            <w:sz w:val="20"/>
            <w:szCs w:val="20"/>
          </w:rPr>
          <w:t>/**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78" w:author="Unknown"/>
          <w:rStyle w:val="token"/>
          <w:rFonts w:ascii="Consolas" w:hAnsi="Consolas" w:cs="Consolas"/>
          <w:color w:val="708090"/>
          <w:sz w:val="20"/>
          <w:szCs w:val="20"/>
        </w:rPr>
      </w:pPr>
      <w:ins w:id="1079" w:author="Unknown">
        <w:r>
          <w:rPr>
            <w:rStyle w:val="token"/>
            <w:rFonts w:ascii="Consolas" w:hAnsi="Consolas" w:cs="Consolas"/>
            <w:color w:val="708090"/>
            <w:sz w:val="20"/>
            <w:szCs w:val="20"/>
          </w:rPr>
          <w:t>* Hello world!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80" w:author="Unknown"/>
          <w:rStyle w:val="token"/>
          <w:rFonts w:ascii="Consolas" w:hAnsi="Consolas" w:cs="Consolas"/>
          <w:color w:val="708090"/>
          <w:sz w:val="20"/>
          <w:szCs w:val="20"/>
        </w:rPr>
      </w:pPr>
      <w:ins w:id="1081" w:author="Unknown">
        <w:r>
          <w:rPr>
            <w:rStyle w:val="token"/>
            <w:rFonts w:ascii="Consolas" w:hAnsi="Consolas" w:cs="Consolas"/>
            <w:color w:val="708090"/>
            <w:sz w:val="20"/>
            <w:szCs w:val="20"/>
          </w:rPr>
          <w:t>*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82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83" w:author="Unknown">
        <w:r>
          <w:rPr>
            <w:rStyle w:val="token"/>
            <w:rFonts w:ascii="Consolas" w:hAnsi="Consolas" w:cs="Consolas"/>
            <w:color w:val="708090"/>
            <w:sz w:val="20"/>
            <w:szCs w:val="20"/>
          </w:rPr>
          <w:t>*/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84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85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86" w:author="Unknown"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public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class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000000"/>
            <w:sz w:val="20"/>
            <w:szCs w:val="20"/>
          </w:rPr>
          <w:t>App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{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87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88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</w:t>
        </w:r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public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static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void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DD4A68"/>
            <w:sz w:val="20"/>
            <w:szCs w:val="20"/>
          </w:rPr>
          <w:t>main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(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String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[]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args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){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89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90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   System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.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out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.</w:t>
        </w:r>
        <w:r>
          <w:rPr>
            <w:rStyle w:val="token"/>
            <w:rFonts w:ascii="Consolas" w:hAnsi="Consolas" w:cs="Consolas"/>
            <w:color w:val="DD4A68"/>
            <w:sz w:val="20"/>
            <w:szCs w:val="20"/>
          </w:rPr>
          <w:t>println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(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"Hello World!"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);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91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92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}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93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094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}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rPr>
          <w:ins w:id="1095" w:author="Unknown"/>
          <w:rFonts w:ascii="Consolas" w:hAnsi="Consolas" w:cs="Consolas"/>
          <w:color w:val="000000"/>
          <w:sz w:val="20"/>
          <w:szCs w:val="20"/>
        </w:rPr>
      </w:pPr>
      <w:ins w:id="1096" w:author="Unknown">
        <w:r>
          <w:rPr>
            <w:rFonts w:ascii="Consolas" w:hAnsi="Consolas" w:cs="Consolas"/>
            <w:color w:val="BBBBBB"/>
            <w:sz w:val="16"/>
            <w:szCs w:val="16"/>
          </w:rPr>
          <w:t>Java</w:t>
        </w:r>
      </w:ins>
    </w:p>
    <w:p w:rsidR="008F0F23" w:rsidRDefault="008F0F23" w:rsidP="008F0F23">
      <w:pPr>
        <w:pStyle w:val="a5"/>
        <w:shd w:val="clear" w:color="auto" w:fill="FFFFFF"/>
        <w:spacing w:before="0" w:beforeAutospacing="0" w:after="120" w:afterAutospacing="0"/>
        <w:rPr>
          <w:ins w:id="1097" w:author="Unknown"/>
          <w:rFonts w:ascii="Helvetica" w:hAnsi="Helvetica" w:cs="Helvetica"/>
          <w:color w:val="333344"/>
          <w:sz w:val="23"/>
          <w:szCs w:val="23"/>
        </w:rPr>
      </w:pPr>
      <w:ins w:id="1098" w:author="Unknown">
        <w:r>
          <w:rPr>
            <w:rFonts w:ascii="Helvetica" w:hAnsi="Helvetica" w:cs="Helvetica"/>
            <w:color w:val="333344"/>
            <w:sz w:val="23"/>
            <w:szCs w:val="23"/>
          </w:rPr>
          <w:t>将以下代码复制到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build.gradle</w:t>
        </w:r>
        <w:r>
          <w:rPr>
            <w:rFonts w:ascii="Helvetica" w:hAnsi="Helvetica" w:cs="Helvetica"/>
            <w:color w:val="333344"/>
            <w:sz w:val="23"/>
            <w:szCs w:val="23"/>
          </w:rPr>
          <w:t>文件中，并放入</w:t>
        </w:r>
        <w:r>
          <w:rPr>
            <w:rStyle w:val="apple-converted-space"/>
            <w:rFonts w:ascii="Helvetica" w:hAnsi="Helvetica" w:cs="Helvetica"/>
            <w:color w:val="333344"/>
            <w:sz w:val="23"/>
            <w:szCs w:val="23"/>
          </w:rPr>
          <w:t> 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D:/worksp/gradle</w:t>
        </w:r>
        <w:r>
          <w:rPr>
            <w:rStyle w:val="apple-converted-space"/>
            <w:rFonts w:ascii="Helvetica" w:hAnsi="Helvetica" w:cs="Helvetica"/>
            <w:color w:val="333344"/>
            <w:sz w:val="23"/>
            <w:szCs w:val="23"/>
          </w:rPr>
          <w:t> </w:t>
        </w:r>
        <w:r>
          <w:rPr>
            <w:rFonts w:ascii="Helvetica" w:hAnsi="Helvetica" w:cs="Helvetica"/>
            <w:color w:val="333344"/>
            <w:sz w:val="23"/>
            <w:szCs w:val="23"/>
          </w:rPr>
          <w:t>目录。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099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00" w:author="Unknown">
        <w:r>
          <w:rPr>
            <w:rStyle w:val="token"/>
            <w:rFonts w:ascii="Consolas" w:hAnsi="Consolas" w:cs="Consolas"/>
            <w:color w:val="0077AA"/>
            <w:sz w:val="20"/>
            <w:szCs w:val="20"/>
          </w:rPr>
          <w:t>apply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plugin: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'java'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01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02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03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repositories {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04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05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jcenter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()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06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07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}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08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09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10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dependencies {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11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12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compile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'org.slf4j:slf4j-api:1.7.12'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13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14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testCompile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'junit:junit:4.12'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15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16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}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17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18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19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lastRenderedPageBreak/>
          <w:t>jar {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20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21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manifest {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22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23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   attributes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'Main-Class'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: </w:t>
        </w:r>
        <w:r>
          <w:rPr>
            <w:rStyle w:val="token"/>
            <w:rFonts w:ascii="Consolas" w:hAnsi="Consolas" w:cs="Consolas"/>
            <w:color w:val="669900"/>
            <w:sz w:val="20"/>
            <w:szCs w:val="20"/>
          </w:rPr>
          <w:t>'com.yiibai.main.App'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24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25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  }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26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27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}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rPr>
          <w:ins w:id="1128" w:author="Unknown"/>
          <w:rFonts w:ascii="Consolas" w:hAnsi="Consolas" w:cs="Consolas"/>
          <w:color w:val="000000"/>
          <w:sz w:val="20"/>
          <w:szCs w:val="20"/>
        </w:rPr>
      </w:pPr>
      <w:ins w:id="1129" w:author="Unknown">
        <w:r>
          <w:rPr>
            <w:rFonts w:ascii="Consolas" w:hAnsi="Consolas" w:cs="Consolas"/>
            <w:color w:val="BBBBBB"/>
            <w:sz w:val="16"/>
            <w:szCs w:val="16"/>
          </w:rPr>
          <w:t>SQL</w:t>
        </w:r>
      </w:ins>
    </w:p>
    <w:p w:rsidR="008F0F23" w:rsidRDefault="008F0F23" w:rsidP="008F0F23">
      <w:pPr>
        <w:pStyle w:val="a5"/>
        <w:shd w:val="clear" w:color="auto" w:fill="FFFFFF"/>
        <w:spacing w:before="0" w:beforeAutospacing="0" w:after="120" w:afterAutospacing="0"/>
        <w:rPr>
          <w:ins w:id="1130" w:author="Unknown"/>
          <w:rFonts w:ascii="Helvetica" w:hAnsi="Helvetica" w:cs="Helvetica"/>
          <w:color w:val="333344"/>
          <w:sz w:val="23"/>
          <w:szCs w:val="23"/>
        </w:rPr>
      </w:pPr>
      <w:ins w:id="1131" w:author="Unknown">
        <w:r>
          <w:rPr>
            <w:rFonts w:ascii="Helvetica" w:hAnsi="Helvetica" w:cs="Helvetica"/>
            <w:color w:val="333344"/>
            <w:sz w:val="23"/>
            <w:szCs w:val="23"/>
          </w:rPr>
          <w:t>要编译和执行上述脚本，请使用以下命令。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32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33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D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token"/>
            <w:rFonts w:ascii="Consolas" w:hAnsi="Consolas" w:cs="Consolas"/>
            <w:color w:val="EE9900"/>
            <w:sz w:val="20"/>
            <w:szCs w:val="20"/>
          </w:rPr>
          <w:t>/worksp/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gradle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&gt;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 w:rsidRPr="00A82374">
          <w:rPr>
            <w:rStyle w:val="HTML0"/>
            <w:rFonts w:ascii="Consolas" w:hAnsi="Consolas" w:cs="Consolas"/>
            <w:color w:val="000000"/>
            <w:sz w:val="20"/>
            <w:szCs w:val="20"/>
          </w:rPr>
          <w:t>gradle tasks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34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35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....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36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37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D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token"/>
            <w:rFonts w:ascii="Consolas" w:hAnsi="Consolas" w:cs="Consolas"/>
            <w:color w:val="EE9900"/>
            <w:sz w:val="20"/>
            <w:szCs w:val="20"/>
          </w:rPr>
          <w:t>/worksp/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gradle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&gt;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 w:rsidRPr="00A82374">
          <w:rPr>
            <w:rStyle w:val="HTML0"/>
            <w:rFonts w:ascii="Consolas" w:hAnsi="Consolas" w:cs="Consolas"/>
            <w:color w:val="000000"/>
            <w:sz w:val="20"/>
            <w:szCs w:val="20"/>
          </w:rPr>
          <w:t>gradle assemble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38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39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....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40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41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D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token"/>
            <w:rFonts w:ascii="Consolas" w:hAnsi="Consolas" w:cs="Consolas"/>
            <w:color w:val="EE9900"/>
            <w:sz w:val="20"/>
            <w:szCs w:val="20"/>
          </w:rPr>
          <w:t>/worksp/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gradle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&gt;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 w:rsidRPr="00A82374">
          <w:rPr>
            <w:rStyle w:val="HTML0"/>
            <w:rFonts w:ascii="Consolas" w:hAnsi="Consolas" w:cs="Consolas"/>
            <w:color w:val="000000"/>
            <w:sz w:val="20"/>
            <w:szCs w:val="20"/>
          </w:rPr>
          <w:t>gradle build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42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43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compileJava UP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TO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DATE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44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45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processResources UP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TO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DATE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46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47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classes UP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TO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DATE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48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49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jar UP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TO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DATE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50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51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assemble UP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TO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DATE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52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53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compileTestJava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54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55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processTestResources UP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TO</w:t>
        </w:r>
        <w:r>
          <w:rPr>
            <w:rStyle w:val="token"/>
            <w:rFonts w:ascii="Consolas" w:hAnsi="Consolas" w:cs="Consolas"/>
            <w:color w:val="A67F59"/>
            <w:sz w:val="20"/>
            <w:szCs w:val="20"/>
          </w:rPr>
          <w:t>-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DATE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56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57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testClasses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58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59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test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60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61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check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62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63" w:author="Unknown"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build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64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65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66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BUILD SUCCESSFUL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67" w:author="Unknown"/>
          <w:rStyle w:val="HTML0"/>
          <w:rFonts w:ascii="Consolas" w:hAnsi="Consolas" w:cs="Consolas"/>
          <w:color w:val="000000"/>
          <w:sz w:val="20"/>
          <w:szCs w:val="20"/>
        </w:rPr>
      </w:pPr>
    </w:p>
    <w:p w:rsidR="008F0F23" w:rsidRDefault="008F0F23" w:rsidP="008F0F23">
      <w:pPr>
        <w:pStyle w:val="HTML"/>
        <w:shd w:val="clear" w:color="auto" w:fill="F5F2F0"/>
        <w:spacing w:before="120" w:after="120"/>
        <w:ind w:right="60"/>
        <w:rPr>
          <w:ins w:id="1168" w:author="Unknown"/>
          <w:rStyle w:val="HTML0"/>
          <w:rFonts w:ascii="Consolas" w:hAnsi="Consolas" w:cs="Consolas"/>
          <w:color w:val="000000"/>
          <w:sz w:val="20"/>
          <w:szCs w:val="20"/>
        </w:rPr>
      </w:pPr>
      <w:ins w:id="1169" w:author="Unknown"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>Total time</w:t>
        </w:r>
        <w:r>
          <w:rPr>
            <w:rStyle w:val="token"/>
            <w:rFonts w:ascii="Consolas" w:hAnsi="Consolas" w:cs="Consolas"/>
            <w:color w:val="999999"/>
            <w:sz w:val="20"/>
            <w:szCs w:val="20"/>
          </w:rPr>
          <w:t>: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</w:t>
        </w:r>
        <w:r>
          <w:rPr>
            <w:rStyle w:val="token"/>
            <w:rFonts w:ascii="Consolas" w:hAnsi="Consolas" w:cs="Consolas"/>
            <w:color w:val="990055"/>
            <w:sz w:val="20"/>
            <w:szCs w:val="20"/>
          </w:rPr>
          <w:t>1.638</w:t>
        </w:r>
        <w:r>
          <w:rPr>
            <w:rStyle w:val="HTML0"/>
            <w:rFonts w:ascii="Consolas" w:hAnsi="Consolas" w:cs="Consolas"/>
            <w:color w:val="000000"/>
            <w:sz w:val="20"/>
            <w:szCs w:val="20"/>
          </w:rPr>
          <w:t xml:space="preserve"> secs</w:t>
        </w:r>
      </w:ins>
    </w:p>
    <w:p w:rsidR="008F0F23" w:rsidRDefault="008F0F23" w:rsidP="008F0F23">
      <w:pPr>
        <w:pStyle w:val="HTML"/>
        <w:shd w:val="clear" w:color="auto" w:fill="F5F2F0"/>
        <w:spacing w:before="120" w:after="120"/>
        <w:rPr>
          <w:ins w:id="1170" w:author="Unknown"/>
          <w:rFonts w:ascii="Consolas" w:hAnsi="Consolas" w:cs="Consolas"/>
          <w:color w:val="000000"/>
          <w:sz w:val="20"/>
          <w:szCs w:val="20"/>
        </w:rPr>
      </w:pPr>
      <w:ins w:id="1171" w:author="Unknown">
        <w:r>
          <w:rPr>
            <w:rFonts w:ascii="Consolas" w:hAnsi="Consolas" w:cs="Consolas"/>
            <w:color w:val="BBBBBB"/>
            <w:sz w:val="16"/>
            <w:szCs w:val="16"/>
          </w:rPr>
          <w:t>Groovy</w:t>
        </w:r>
      </w:ins>
    </w:p>
    <w:p w:rsidR="008F0F23" w:rsidRDefault="008F0F23" w:rsidP="008F0F23">
      <w:pPr>
        <w:pStyle w:val="a5"/>
        <w:shd w:val="clear" w:color="auto" w:fill="FFFFFF"/>
        <w:spacing w:before="0" w:beforeAutospacing="0" w:after="120" w:afterAutospacing="0"/>
        <w:rPr>
          <w:ins w:id="1172" w:author="Unknown"/>
          <w:rFonts w:ascii="Helvetica" w:hAnsi="Helvetica" w:cs="Helvetica"/>
          <w:color w:val="333344"/>
          <w:sz w:val="23"/>
          <w:szCs w:val="23"/>
        </w:rPr>
      </w:pPr>
      <w:ins w:id="1173" w:author="Unknown">
        <w:r>
          <w:rPr>
            <w:rFonts w:ascii="Helvetica" w:hAnsi="Helvetica" w:cs="Helvetica"/>
            <w:color w:val="333344"/>
            <w:sz w:val="23"/>
            <w:szCs w:val="23"/>
          </w:rPr>
          <w:t>查看相应目录中的所有类文件，并检查</w:t>
        </w:r>
        <w:r>
          <w:rPr>
            <w:rStyle w:val="apple-converted-space"/>
            <w:rFonts w:ascii="Helvetica" w:hAnsi="Helvetica" w:cs="Helvetica"/>
            <w:color w:val="333344"/>
            <w:sz w:val="23"/>
            <w:szCs w:val="23"/>
          </w:rPr>
          <w:t> 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D:/worksp/gradle/build/libs</w:t>
        </w:r>
        <w:r>
          <w:rPr>
            <w:rFonts w:ascii="Helvetica" w:hAnsi="Helvetica" w:cs="Helvetica"/>
            <w:color w:val="333344"/>
            <w:sz w:val="23"/>
            <w:szCs w:val="23"/>
          </w:rPr>
          <w:t>文件夹中，应该会有一个</w:t>
        </w:r>
        <w:r>
          <w:rPr>
            <w:rStyle w:val="apple-converted-space"/>
            <w:rFonts w:ascii="Helvetica" w:hAnsi="Helvetica" w:cs="Helvetica"/>
            <w:color w:val="333344"/>
            <w:sz w:val="23"/>
            <w:szCs w:val="23"/>
          </w:rPr>
          <w:t> </w:t>
        </w:r>
        <w:r>
          <w:rPr>
            <w:rStyle w:val="HTML0"/>
            <w:rFonts w:ascii="Consolas" w:hAnsi="Consolas" w:cs="Consolas"/>
            <w:color w:val="C7254E"/>
            <w:sz w:val="23"/>
            <w:szCs w:val="23"/>
            <w:shd w:val="clear" w:color="auto" w:fill="F9F2F4"/>
          </w:rPr>
          <w:t>gradle.jar</w:t>
        </w:r>
        <w:r>
          <w:rPr>
            <w:rFonts w:ascii="Helvetica" w:hAnsi="Helvetica" w:cs="Helvetica"/>
            <w:color w:val="333344"/>
            <w:sz w:val="23"/>
            <w:szCs w:val="23"/>
          </w:rPr>
          <w:t>文件。</w:t>
        </w:r>
      </w:ins>
    </w:p>
    <w:p w:rsidR="008F0F23" w:rsidRDefault="008F0F23" w:rsidP="008F0F23">
      <w:pPr>
        <w:rPr>
          <w:ins w:id="1174" w:author="Unknown"/>
          <w:rFonts w:ascii="宋体" w:hAnsi="宋体" w:cs="宋体"/>
          <w:sz w:val="24"/>
          <w:szCs w:val="24"/>
        </w:rPr>
      </w:pPr>
      <w:ins w:id="1175" w:author="Unknown">
        <w:r>
          <w:rPr>
            <w:rFonts w:ascii="Helvetica" w:hAnsi="Helvetica" w:cs="Helvetica"/>
            <w:color w:val="333344"/>
            <w:sz w:val="23"/>
            <w:szCs w:val="23"/>
          </w:rPr>
          <w:br/>
        </w:r>
      </w:ins>
    </w:p>
    <w:p w:rsidR="008F0F23" w:rsidRDefault="008F0F23" w:rsidP="008F0F23">
      <w:pPr>
        <w:pStyle w:val="a5"/>
        <w:shd w:val="clear" w:color="auto" w:fill="FFFFFF"/>
        <w:spacing w:before="0" w:beforeAutospacing="0" w:after="120" w:afterAutospacing="0"/>
        <w:rPr>
          <w:ins w:id="1176" w:author="Unknown"/>
          <w:rFonts w:ascii="Helvetica" w:hAnsi="Helvetica" w:cs="Helvetica"/>
          <w:color w:val="333344"/>
          <w:sz w:val="23"/>
          <w:szCs w:val="23"/>
        </w:rPr>
      </w:pPr>
      <w:ins w:id="1177" w:author="Unknown">
        <w:r>
          <w:rPr>
            <w:rFonts w:ascii="Helvetica" w:hAnsi="Helvetica" w:cs="Helvetica"/>
            <w:color w:val="333344"/>
            <w:sz w:val="23"/>
            <w:szCs w:val="23"/>
          </w:rPr>
          <w:t>本站代码下载：</w:t>
        </w:r>
        <w:r>
          <w:rPr>
            <w:rFonts w:ascii="Helvetica" w:hAnsi="Helvetica" w:cs="Helvetica"/>
            <w:color w:val="333344"/>
            <w:sz w:val="23"/>
            <w:szCs w:val="23"/>
          </w:rPr>
          <w:fldChar w:fldCharType="begin"/>
        </w:r>
        <w:r>
          <w:rPr>
            <w:rFonts w:ascii="Helvetica" w:hAnsi="Helvetica" w:cs="Helvetica"/>
            <w:color w:val="333344"/>
            <w:sz w:val="23"/>
            <w:szCs w:val="23"/>
          </w:rPr>
          <w:instrText xml:space="preserve"> HYPERLINK "http://www.yiibai.com/siteinfo/download.html?from=article" \t "_blank" </w:instrText>
        </w:r>
        <w:r>
          <w:rPr>
            <w:rFonts w:ascii="Helvetica" w:hAnsi="Helvetica" w:cs="Helvetica"/>
            <w:color w:val="333344"/>
            <w:sz w:val="23"/>
            <w:szCs w:val="23"/>
          </w:rPr>
          <w:fldChar w:fldCharType="separate"/>
        </w:r>
        <w:r>
          <w:rPr>
            <w:rStyle w:val="a6"/>
            <w:rFonts w:ascii="Helvetica" w:hAnsi="Helvetica" w:cs="Helvetica"/>
            <w:color w:val="3298D6"/>
            <w:sz w:val="23"/>
            <w:szCs w:val="23"/>
          </w:rPr>
          <w:t>http://www.yiibai.com/siteinfo/download.html</w:t>
        </w:r>
        <w:r>
          <w:rPr>
            <w:rFonts w:ascii="Helvetica" w:hAnsi="Helvetica" w:cs="Helvetica"/>
            <w:color w:val="333344"/>
            <w:sz w:val="23"/>
            <w:szCs w:val="23"/>
          </w:rPr>
          <w:fldChar w:fldCharType="end"/>
        </w:r>
      </w:ins>
    </w:p>
    <w:p w:rsidR="008F0F23" w:rsidRPr="008F0F23" w:rsidRDefault="008F0F23"/>
    <w:sectPr w:rsidR="008F0F23" w:rsidRPr="008F0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362" w:rsidRDefault="00893362" w:rsidP="00B37B37">
      <w:r>
        <w:separator/>
      </w:r>
    </w:p>
  </w:endnote>
  <w:endnote w:type="continuationSeparator" w:id="1">
    <w:p w:rsidR="00893362" w:rsidRDefault="00893362" w:rsidP="00B37B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362" w:rsidRDefault="00893362" w:rsidP="00B37B37">
      <w:r>
        <w:separator/>
      </w:r>
    </w:p>
  </w:footnote>
  <w:footnote w:type="continuationSeparator" w:id="1">
    <w:p w:rsidR="00893362" w:rsidRDefault="00893362" w:rsidP="00B37B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43FF4"/>
    <w:multiLevelType w:val="multilevel"/>
    <w:tmpl w:val="B1F6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DE0E44"/>
    <w:multiLevelType w:val="multilevel"/>
    <w:tmpl w:val="FA28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F63165"/>
    <w:multiLevelType w:val="multilevel"/>
    <w:tmpl w:val="36FC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E46174"/>
    <w:multiLevelType w:val="multilevel"/>
    <w:tmpl w:val="C3D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78239C2"/>
    <w:multiLevelType w:val="multilevel"/>
    <w:tmpl w:val="F7C2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E94491A"/>
    <w:multiLevelType w:val="multilevel"/>
    <w:tmpl w:val="5A9E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30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7B37"/>
    <w:rsid w:val="00023D74"/>
    <w:rsid w:val="000346B7"/>
    <w:rsid w:val="0008167D"/>
    <w:rsid w:val="000E1E97"/>
    <w:rsid w:val="001A44F2"/>
    <w:rsid w:val="001A45E2"/>
    <w:rsid w:val="001B307B"/>
    <w:rsid w:val="001D534E"/>
    <w:rsid w:val="00214CDE"/>
    <w:rsid w:val="00247A75"/>
    <w:rsid w:val="00292578"/>
    <w:rsid w:val="002A0E81"/>
    <w:rsid w:val="002B2827"/>
    <w:rsid w:val="002B2FE2"/>
    <w:rsid w:val="00344AB5"/>
    <w:rsid w:val="003B59BB"/>
    <w:rsid w:val="003E0DD0"/>
    <w:rsid w:val="003E7901"/>
    <w:rsid w:val="00425D8F"/>
    <w:rsid w:val="00445B44"/>
    <w:rsid w:val="00466FDA"/>
    <w:rsid w:val="004E49CA"/>
    <w:rsid w:val="004F2640"/>
    <w:rsid w:val="00565659"/>
    <w:rsid w:val="005B7A57"/>
    <w:rsid w:val="005C431E"/>
    <w:rsid w:val="005F5E18"/>
    <w:rsid w:val="005F7C54"/>
    <w:rsid w:val="00606B24"/>
    <w:rsid w:val="00615A16"/>
    <w:rsid w:val="00626D27"/>
    <w:rsid w:val="00635824"/>
    <w:rsid w:val="00640515"/>
    <w:rsid w:val="0064133E"/>
    <w:rsid w:val="006B2E5A"/>
    <w:rsid w:val="008408C5"/>
    <w:rsid w:val="00893362"/>
    <w:rsid w:val="008A0BC5"/>
    <w:rsid w:val="008B7F65"/>
    <w:rsid w:val="008E2842"/>
    <w:rsid w:val="008F00BE"/>
    <w:rsid w:val="008F0F23"/>
    <w:rsid w:val="00926454"/>
    <w:rsid w:val="009457D3"/>
    <w:rsid w:val="00960F27"/>
    <w:rsid w:val="009B5E13"/>
    <w:rsid w:val="009C7760"/>
    <w:rsid w:val="00A0227D"/>
    <w:rsid w:val="00A61813"/>
    <w:rsid w:val="00A82374"/>
    <w:rsid w:val="00A90544"/>
    <w:rsid w:val="00AA71AF"/>
    <w:rsid w:val="00B33F3F"/>
    <w:rsid w:val="00B37B37"/>
    <w:rsid w:val="00B600D6"/>
    <w:rsid w:val="00BC11BC"/>
    <w:rsid w:val="00BC57CA"/>
    <w:rsid w:val="00BE55CE"/>
    <w:rsid w:val="00C214B2"/>
    <w:rsid w:val="00C31B25"/>
    <w:rsid w:val="00CE077C"/>
    <w:rsid w:val="00D1661D"/>
    <w:rsid w:val="00D97922"/>
    <w:rsid w:val="00DD77A3"/>
    <w:rsid w:val="00E50EC6"/>
    <w:rsid w:val="00E56724"/>
    <w:rsid w:val="00E64115"/>
    <w:rsid w:val="00E7000A"/>
    <w:rsid w:val="00E76416"/>
    <w:rsid w:val="00F13A6A"/>
    <w:rsid w:val="00F168DF"/>
    <w:rsid w:val="00FE3656"/>
    <w:rsid w:val="00FF5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2]"/>
    </o:shapedefaults>
    <o:shapelayout v:ext="edit">
      <o:idmap v:ext="edit" data="2"/>
      <o:rules v:ext="edit">
        <o:r id="V:Rule2" type="connector" idref="#_x0000_s2050"/>
        <o:r id="V:Rule4" type="connector" idref="#_x0000_s2051"/>
        <o:r id="V:Rule6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7B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7B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1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7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7B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7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7B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7B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B37B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37B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37B3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E79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790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E79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E7901"/>
  </w:style>
  <w:style w:type="paragraph" w:styleId="a7">
    <w:name w:val="Balloon Text"/>
    <w:basedOn w:val="a"/>
    <w:link w:val="Char1"/>
    <w:uiPriority w:val="99"/>
    <w:semiHidden/>
    <w:unhideWhenUsed/>
    <w:rsid w:val="003E79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790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BC11BC"/>
    <w:rPr>
      <w:b/>
      <w:bCs/>
      <w:sz w:val="32"/>
      <w:szCs w:val="32"/>
    </w:rPr>
  </w:style>
  <w:style w:type="character" w:customStyle="1" w:styleId="token">
    <w:name w:val="token"/>
    <w:basedOn w:val="a0"/>
    <w:rsid w:val="00BC11BC"/>
  </w:style>
  <w:style w:type="character" w:styleId="a8">
    <w:name w:val="Strong"/>
    <w:basedOn w:val="a0"/>
    <w:uiPriority w:val="22"/>
    <w:qFormat/>
    <w:rsid w:val="004E49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9" w:color="DDDDDD"/>
            <w:bottom w:val="none" w:sz="0" w:space="0" w:color="auto"/>
            <w:right w:val="none" w:sz="0" w:space="0" w:color="auto"/>
          </w:divBdr>
        </w:div>
        <w:div w:id="17392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9" w:color="DDDDDD"/>
            <w:bottom w:val="none" w:sz="0" w:space="0" w:color="auto"/>
            <w:right w:val="none" w:sz="0" w:space="0" w:color="auto"/>
          </w:divBdr>
        </w:div>
        <w:div w:id="21199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bai.com/maven/" TargetMode="External"/><Relationship Id="rId13" Type="http://schemas.openxmlformats.org/officeDocument/2006/relationships/hyperlink" Target="http://www.yiibai.com/ruby/" TargetMode="External"/><Relationship Id="rId18" Type="http://schemas.openxmlformats.org/officeDocument/2006/relationships/hyperlink" Target="http://www.yiibai.com/mave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yiibai.com/ant/" TargetMode="External"/><Relationship Id="rId12" Type="http://schemas.openxmlformats.org/officeDocument/2006/relationships/hyperlink" Target="http://www.yiibai.com/python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radle.org/license?_ga=1.156736505.391095409.147400883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www.yiibai.com/gradle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yiibai.com/java/" TargetMode="External"/><Relationship Id="rId14" Type="http://schemas.openxmlformats.org/officeDocument/2006/relationships/hyperlink" Target="http://www.yiibai.com/siteinfo/download.html?from=artic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34</Pages>
  <Words>3404</Words>
  <Characters>19406</Characters>
  <Application>Microsoft Office Word</Application>
  <DocSecurity>0</DocSecurity>
  <Lines>161</Lines>
  <Paragraphs>45</Paragraphs>
  <ScaleCrop>false</ScaleCrop>
  <Company/>
  <LinksUpToDate>false</LinksUpToDate>
  <CharactersWithSpaces>22765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100</cp:revision>
  <dcterms:created xsi:type="dcterms:W3CDTF">2017-05-06T14:19:00Z</dcterms:created>
  <dcterms:modified xsi:type="dcterms:W3CDTF">2017-05-06T17:44:00Z</dcterms:modified>
</cp:coreProperties>
</file>